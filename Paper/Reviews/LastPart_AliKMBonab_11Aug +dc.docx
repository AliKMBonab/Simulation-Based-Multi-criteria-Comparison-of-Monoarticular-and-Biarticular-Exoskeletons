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24951" w14:textId="77777777" w:rsidR="00DF59B1" w:rsidRPr="003F254E" w:rsidRDefault="00DF59B1" w:rsidP="00DF59B1">
      <w:pPr>
        <w:rPr>
          <w:b/>
          <w:bCs/>
        </w:rPr>
      </w:pPr>
      <w:r w:rsidRPr="003F254E">
        <w:rPr>
          <w:b/>
          <w:bCs/>
        </w:rPr>
        <w:t>\</w:t>
      </w:r>
      <w:proofErr w:type="spellStart"/>
      <w:r w:rsidRPr="003F254E">
        <w:rPr>
          <w:b/>
          <w:bCs/>
        </w:rPr>
        <w:t>subsubsection</w:t>
      </w:r>
      <w:proofErr w:type="spellEnd"/>
      <w:r w:rsidRPr="003F254E">
        <w:rPr>
          <w:b/>
          <w:bCs/>
        </w:rPr>
        <w:t xml:space="preserve">*{Optimal device torque and power </w:t>
      </w:r>
      <w:proofErr w:type="gramStart"/>
      <w:r w:rsidRPr="003F254E">
        <w:rPr>
          <w:b/>
          <w:bCs/>
        </w:rPr>
        <w:t>profiles }</w:t>
      </w:r>
      <w:proofErr w:type="gramEnd"/>
    </w:p>
    <w:p w14:paraId="50D37D05" w14:textId="77777777" w:rsidR="00DF59B1" w:rsidRPr="003F254E" w:rsidRDefault="00DF59B1" w:rsidP="00DF59B1">
      <w:pPr>
        <w:rPr>
          <w:color w:val="00B050"/>
        </w:rPr>
      </w:pPr>
      <w:r w:rsidRPr="003F254E">
        <w:rPr>
          <w:color w:val="00B050"/>
        </w:rPr>
        <w:t>\begin{figure*}[</w:t>
      </w:r>
      <w:proofErr w:type="spellStart"/>
      <w:r w:rsidRPr="003F254E">
        <w:rPr>
          <w:color w:val="00B050"/>
        </w:rPr>
        <w:t>ht</w:t>
      </w:r>
      <w:proofErr w:type="spellEnd"/>
      <w:r w:rsidRPr="003F254E">
        <w:rPr>
          <w:color w:val="00B050"/>
        </w:rPr>
        <w:t xml:space="preserve">]   </w:t>
      </w:r>
    </w:p>
    <w:p w14:paraId="1FF97614" w14:textId="77777777" w:rsidR="00DF59B1" w:rsidRPr="003F254E" w:rsidRDefault="00DF59B1" w:rsidP="00DF59B1">
      <w:pPr>
        <w:rPr>
          <w:color w:val="00B050"/>
        </w:rPr>
      </w:pPr>
      <w:r w:rsidRPr="003F254E">
        <w:rPr>
          <w:color w:val="00B050"/>
        </w:rPr>
        <w:t>\end{figure*}</w:t>
      </w:r>
    </w:p>
    <w:p w14:paraId="4033905E" w14:textId="3E0352E2" w:rsidR="00DF59B1" w:rsidRPr="003F254E" w:rsidRDefault="00DF59B1" w:rsidP="00DF59B1">
      <w:r w:rsidRPr="003F254E">
        <w:t>The torque profiles of constrained optimal devices differed from the net joint moment</w:t>
      </w:r>
      <w:ins w:id="0" w:author="daniel.calvey" w:date="2020-08-12T11:14:00Z">
        <w:r w:rsidR="008D7442">
          <w:t>s</w:t>
        </w:r>
      </w:ins>
      <w:r w:rsidRPr="003F254E">
        <w:t xml:space="preserve"> of the hip and knee joints, and the general torque trajectories of these actuators were mostly similar to the torque profiles of the devices with ideal actuators. The ideal and constrained torque profiles of </w:t>
      </w:r>
      <w:proofErr w:type="spellStart"/>
      <w:r w:rsidRPr="003F254E">
        <w:t>biarticular</w:t>
      </w:r>
      <w:proofErr w:type="spellEnd"/>
      <w:r w:rsidRPr="003F254E">
        <w:t xml:space="preserve"> hip actuators had </w:t>
      </w:r>
      <w:del w:id="1" w:author="daniel.calvey" w:date="2020-08-12T11:15:00Z">
        <w:r w:rsidRPr="003F254E" w:rsidDel="008D7442">
          <w:delText>mostly</w:delText>
        </w:r>
      </w:del>
      <w:r w:rsidRPr="003F254E">
        <w:t xml:space="preserve"> magnitude differences </w:t>
      </w:r>
      <w:ins w:id="2" w:author="daniel.calvey" w:date="2020-08-12T11:15:00Z">
        <w:r w:rsidR="008D7442">
          <w:t xml:space="preserve">mostly </w:t>
        </w:r>
      </w:ins>
      <w:r w:rsidRPr="003F254E">
        <w:t xml:space="preserve">during mid-stance and terminal-stance to terminal-swing phases. In contrast to the hip actuator, the knee actuator </w:t>
      </w:r>
      <w:ins w:id="3" w:author="daniel.calvey" w:date="2020-08-12T11:16:00Z">
        <w:r w:rsidR="008D7442">
          <w:t xml:space="preserve">had </w:t>
        </w:r>
      </w:ins>
      <w:del w:id="4" w:author="daniel.calvey" w:date="2020-08-12T11:16:00Z">
        <w:r w:rsidRPr="003F254E" w:rsidDel="008D7442">
          <w:delText>has</w:delText>
        </w:r>
      </w:del>
      <w:r w:rsidRPr="003F254E">
        <w:t xml:space="preserve"> practically the same profile </w:t>
      </w:r>
      <w:ins w:id="5" w:author="daniel.calvey" w:date="2020-08-12T11:16:00Z">
        <w:r w:rsidR="008D7442">
          <w:t xml:space="preserve">as </w:t>
        </w:r>
      </w:ins>
      <w:del w:id="6" w:author="daniel.calvey" w:date="2020-08-12T11:16:00Z">
        <w:r w:rsidRPr="003F254E" w:rsidDel="008D7442">
          <w:delText>with</w:delText>
        </w:r>
      </w:del>
      <w:r w:rsidRPr="003F254E">
        <w:t xml:space="preserve"> the ideal knee actuator during the swing phase, but the path and magnitude of the knee actuator were mostly different from</w:t>
      </w:r>
      <w:ins w:id="7" w:author="daniel.calvey" w:date="2020-08-12T11:16:00Z">
        <w:r w:rsidR="008D7442">
          <w:t xml:space="preserve"> those of</w:t>
        </w:r>
      </w:ins>
      <w:r w:rsidRPr="003F254E">
        <w:t xml:space="preserve"> the ideal device. This comparison between the ideal and constrained devices is mostly valid when subjects were walking without carrying any load, and the only difference was the magnitude of the constrained profiles.</w:t>
      </w:r>
    </w:p>
    <w:p w14:paraId="15363B58" w14:textId="30AFA2FF" w:rsidR="00DF59B1" w:rsidRPr="003F254E" w:rsidRDefault="00DF59B1" w:rsidP="00DF59B1">
      <w:r w:rsidRPr="003F254E">
        <w:t xml:space="preserve">Both actuators of the constrained </w:t>
      </w:r>
      <w:proofErr w:type="spellStart"/>
      <w:r w:rsidRPr="003F254E">
        <w:t>monoarticular</w:t>
      </w:r>
      <w:proofErr w:type="spellEnd"/>
      <w:r w:rsidRPr="003F254E">
        <w:t xml:space="preserve"> device demonstrated </w:t>
      </w:r>
      <w:ins w:id="8" w:author="daniel.calvey" w:date="2020-08-12T11:18:00Z">
        <w:r w:rsidR="008D7442">
          <w:t xml:space="preserve">differences that were </w:t>
        </w:r>
      </w:ins>
      <w:r w:rsidRPr="003F254E">
        <w:t xml:space="preserve">more remarkable </w:t>
      </w:r>
      <w:del w:id="9" w:author="daniel.calvey" w:date="2020-08-12T11:18:00Z">
        <w:r w:rsidRPr="003F254E" w:rsidDel="008D7442">
          <w:delText>differences</w:delText>
        </w:r>
      </w:del>
      <w:r w:rsidRPr="003F254E">
        <w:t xml:space="preserve"> in comparison with the profiles of the ideal device. The hip actuators had a significant magnitude difference during the load response phase, and most of the optimal constrained hip actuators were saturated during </w:t>
      </w:r>
      <w:ins w:id="10" w:author="daniel.calvey" w:date="2020-08-12T11:19:00Z">
        <w:r w:rsidR="008D7442">
          <w:t xml:space="preserve">the </w:t>
        </w:r>
      </w:ins>
      <w:r w:rsidRPr="003F254E">
        <w:t xml:space="preserve">mid-stance and terminal stance phases, which </w:t>
      </w:r>
      <w:ins w:id="11" w:author="daniel.calvey" w:date="2020-08-12T11:19:00Z">
        <w:r w:rsidR="008D7442">
          <w:t xml:space="preserve">affected </w:t>
        </w:r>
      </w:ins>
      <w:del w:id="12" w:author="daniel.calvey" w:date="2020-08-12T11:19:00Z">
        <w:r w:rsidRPr="003F254E" w:rsidDel="008D7442">
          <w:delText>was affecting</w:delText>
        </w:r>
      </w:del>
      <w:r w:rsidRPr="003F254E">
        <w:t xml:space="preserve"> their trajectories as well. The difference between hip actuators became significant during </w:t>
      </w:r>
      <w:ins w:id="13" w:author="daniel.calvey" w:date="2020-08-12T11:19:00Z">
        <w:r w:rsidR="008D7442">
          <w:t xml:space="preserve">the </w:t>
        </w:r>
      </w:ins>
      <w:r w:rsidRPr="003F254E">
        <w:t xml:space="preserve">pre-swing to mid-swing phases, </w:t>
      </w:r>
      <w:ins w:id="14" w:author="daniel.calvey" w:date="2020-08-12T11:19:00Z">
        <w:r w:rsidR="008D7442">
          <w:t xml:space="preserve">during which </w:t>
        </w:r>
      </w:ins>
      <w:del w:id="15" w:author="daniel.calvey" w:date="2020-08-12T11:19:00Z">
        <w:r w:rsidRPr="003F254E" w:rsidDel="008D7442">
          <w:delText>where</w:delText>
        </w:r>
      </w:del>
      <w:r w:rsidRPr="003F254E">
        <w:t xml:space="preserve"> the torque trajectories of the constrained hip actuator </w:t>
      </w:r>
      <w:del w:id="16" w:author="daniel.calvey" w:date="2020-08-12T11:20:00Z">
        <w:r w:rsidRPr="003F254E" w:rsidDel="008D7442">
          <w:delText>were</w:delText>
        </w:r>
      </w:del>
      <w:r w:rsidRPr="003F254E">
        <w:t xml:space="preserve"> not only </w:t>
      </w:r>
      <w:ins w:id="17" w:author="daniel.calvey" w:date="2020-08-12T11:20:00Z">
        <w:r w:rsidR="008D7442">
          <w:t xml:space="preserve">were </w:t>
        </w:r>
      </w:ins>
      <w:r w:rsidRPr="003F254E">
        <w:t xml:space="preserve">different from the ideal actuator but also </w:t>
      </w:r>
      <w:ins w:id="18" w:author="daniel.calvey" w:date="2020-08-12T11:20:00Z">
        <w:r w:rsidR="008D7442">
          <w:t xml:space="preserve">exhibited </w:t>
        </w:r>
      </w:ins>
      <w:del w:id="19" w:author="daniel.calvey" w:date="2020-08-12T11:20:00Z">
        <w:r w:rsidRPr="003F254E" w:rsidDel="008D7442">
          <w:delText>there was</w:delText>
        </w:r>
      </w:del>
      <w:r w:rsidRPr="003F254E">
        <w:t xml:space="preserve"> high variations among optimal constrained actuators. The </w:t>
      </w:r>
      <w:proofErr w:type="spellStart"/>
      <w:r w:rsidRPr="003F254E">
        <w:t>monoarticular</w:t>
      </w:r>
      <w:proofErr w:type="spellEnd"/>
      <w:r w:rsidRPr="003F254E">
        <w:t xml:space="preserve"> knee had </w:t>
      </w:r>
      <w:ins w:id="20" w:author="daniel.calvey" w:date="2020-08-12T11:22:00Z">
        <w:r w:rsidR="008D7442">
          <w:t xml:space="preserve">greater </w:t>
        </w:r>
      </w:ins>
      <w:del w:id="21" w:author="daniel.calvey" w:date="2020-08-12T11:22:00Z">
        <w:r w:rsidRPr="003F254E" w:rsidDel="008D7442">
          <w:delText>more</w:delText>
        </w:r>
      </w:del>
      <w:r w:rsidRPr="003F254E">
        <w:t xml:space="preserve"> resemblance to the ideal knee actuator torque profile </w:t>
      </w:r>
      <w:ins w:id="22" w:author="daniel.calvey" w:date="2020-08-12T11:23:00Z">
        <w:r w:rsidR="008D7442">
          <w:t xml:space="preserve">when </w:t>
        </w:r>
      </w:ins>
      <w:del w:id="23" w:author="daniel.calvey" w:date="2020-08-12T11:22:00Z">
        <w:r w:rsidRPr="003F254E" w:rsidDel="008D7442">
          <w:delText>where</w:delText>
        </w:r>
      </w:del>
      <w:r w:rsidRPr="003F254E">
        <w:t xml:space="preserve"> </w:t>
      </w:r>
      <w:ins w:id="24" w:author="daniel.calvey" w:date="2020-08-12T11:23:00Z">
        <w:r w:rsidR="008D7442">
          <w:t xml:space="preserve">(the 2 actuators you’re talking about) </w:t>
        </w:r>
      </w:ins>
      <w:del w:id="25" w:author="daniel.calvey" w:date="2020-08-12T11:23:00Z">
        <w:r w:rsidRPr="003F254E" w:rsidDel="008D7442">
          <w:delText>they</w:delText>
        </w:r>
      </w:del>
      <w:r w:rsidRPr="003F254E">
        <w:t xml:space="preserve"> had practically identical profiles during the swing phase, and the difference</w:t>
      </w:r>
      <w:ins w:id="26" w:author="daniel.calvey" w:date="2020-08-12T11:23:00Z">
        <w:r w:rsidR="00DC2D4F">
          <w:t>s</w:t>
        </w:r>
      </w:ins>
      <w:r w:rsidRPr="003F254E">
        <w:t xml:space="preserve"> between them </w:t>
      </w:r>
      <w:ins w:id="27" w:author="daniel.calvey" w:date="2020-08-12T11:23:00Z">
        <w:r w:rsidR="00DC2D4F">
          <w:t xml:space="preserve">were </w:t>
        </w:r>
      </w:ins>
      <w:del w:id="28" w:author="daniel.calvey" w:date="2020-08-12T11:23:00Z">
        <w:r w:rsidRPr="003F254E" w:rsidDel="00DC2D4F">
          <w:delText>was</w:delText>
        </w:r>
      </w:del>
      <w:r w:rsidRPr="003F254E">
        <w:t xml:space="preserve"> the higher torque magnitude during the mid-stance and lower magnitude during the pre-swing phases.</w:t>
      </w:r>
    </w:p>
    <w:p w14:paraId="5C8F6699" w14:textId="1AEEBD82" w:rsidR="00DF59B1" w:rsidRPr="003F254E" w:rsidRDefault="00DF59B1" w:rsidP="00DF59B1">
      <w:r w:rsidRPr="003F254E">
        <w:t xml:space="preserve">Unlike the </w:t>
      </w:r>
      <w:proofErr w:type="spellStart"/>
      <w:r w:rsidRPr="003F254E">
        <w:t>biarticular</w:t>
      </w:r>
      <w:proofErr w:type="spellEnd"/>
      <w:r w:rsidRPr="003F254E">
        <w:t xml:space="preserve"> exoskeleton</w:t>
      </w:r>
      <w:ins w:id="29" w:author="daniel.calvey" w:date="2020-08-12T11:24:00Z">
        <w:r w:rsidR="00DC2D4F">
          <w:t>,</w:t>
        </w:r>
      </w:ins>
      <w:r w:rsidRPr="003F254E">
        <w:t xml:space="preserve"> in which the load condition </w:t>
      </w:r>
      <w:ins w:id="30" w:author="daniel.calvey" w:date="2020-08-12T11:24:00Z">
        <w:r w:rsidR="00DC2D4F">
          <w:t xml:space="preserve">only affected </w:t>
        </w:r>
      </w:ins>
      <w:del w:id="31" w:author="daniel.calvey" w:date="2020-08-12T11:24:00Z">
        <w:r w:rsidRPr="003F254E" w:rsidDel="00DC2D4F">
          <w:delText>had only effect on</w:delText>
        </w:r>
      </w:del>
      <w:r w:rsidRPr="003F254E">
        <w:t xml:space="preserve"> the magnitude of the profiles</w:t>
      </w:r>
      <w:del w:id="32" w:author="daniel.calvey" w:date="2020-08-12T11:24:00Z">
        <w:r w:rsidRPr="003F254E" w:rsidDel="00DC2D4F">
          <w:delText>,</w:delText>
        </w:r>
      </w:del>
      <w:r w:rsidRPr="003F254E">
        <w:t xml:space="preserve"> and there was a close similarity between the torque trajectories in \</w:t>
      </w:r>
      <w:proofErr w:type="spellStart"/>
      <w:r w:rsidRPr="003F254E">
        <w:t>textit</w:t>
      </w:r>
      <w:proofErr w:type="spellEnd"/>
      <w:r w:rsidRPr="003F254E">
        <w:t>{loaded} and \</w:t>
      </w:r>
      <w:proofErr w:type="spellStart"/>
      <w:r w:rsidRPr="003F254E">
        <w:t>textit</w:t>
      </w:r>
      <w:proofErr w:type="spellEnd"/>
      <w:r w:rsidRPr="003F254E">
        <w:t>{</w:t>
      </w:r>
      <w:proofErr w:type="spellStart"/>
      <w:r w:rsidRPr="003F254E">
        <w:t>noload</w:t>
      </w:r>
      <w:proofErr w:type="spellEnd"/>
      <w:r w:rsidRPr="003F254E">
        <w:t xml:space="preserve">} conditions, the torque profiles of the hip actuator of the </w:t>
      </w:r>
      <w:proofErr w:type="spellStart"/>
      <w:r w:rsidRPr="003F254E">
        <w:t>monoarticular</w:t>
      </w:r>
      <w:proofErr w:type="spellEnd"/>
      <w:r w:rsidRPr="003F254E">
        <w:t xml:space="preserve"> device assisting the subjects walking without carrying any load had considerable differences with the same device in the \</w:t>
      </w:r>
      <w:proofErr w:type="spellStart"/>
      <w:r w:rsidRPr="003F254E">
        <w:t>textit</w:t>
      </w:r>
      <w:proofErr w:type="spellEnd"/>
      <w:r w:rsidRPr="003F254E">
        <w:t>{loaded} condition. The hip torque profiles of the device in different load conditions exhibit</w:t>
      </w:r>
      <w:ins w:id="33" w:author="daniel.calvey" w:date="2020-08-12T11:25:00Z">
        <w:r w:rsidR="00DC2D4F">
          <w:t>ed</w:t>
        </w:r>
      </w:ins>
      <w:r w:rsidRPr="003F254E">
        <w:t xml:space="preserve"> two mostly different trajectories and magnitudes during all phases of a gait cycle, and their differences </w:t>
      </w:r>
      <w:ins w:id="34" w:author="daniel.calvey" w:date="2020-08-12T11:25:00Z">
        <w:r w:rsidR="00DC2D4F">
          <w:t xml:space="preserve">were </w:t>
        </w:r>
      </w:ins>
      <w:del w:id="35" w:author="daniel.calvey" w:date="2020-08-12T11:25:00Z">
        <w:r w:rsidRPr="003F254E" w:rsidDel="00DC2D4F">
          <w:delText>are</w:delText>
        </w:r>
      </w:del>
      <w:r w:rsidRPr="003F254E">
        <w:t xml:space="preserve"> more unambiguous during load response to mid-swing phases.</w:t>
      </w:r>
    </w:p>
    <w:p w14:paraId="045FEE4D" w14:textId="77777777" w:rsidR="00DF59B1" w:rsidRPr="003F254E" w:rsidRDefault="00DF59B1" w:rsidP="00DF59B1">
      <w:pPr>
        <w:rPr>
          <w:color w:val="00B050"/>
        </w:rPr>
      </w:pPr>
      <w:r w:rsidRPr="003F254E">
        <w:rPr>
          <w:color w:val="00B050"/>
        </w:rPr>
        <w:t>\begin{figure*}[</w:t>
      </w:r>
      <w:proofErr w:type="spellStart"/>
      <w:r w:rsidRPr="003F254E">
        <w:rPr>
          <w:color w:val="00B050"/>
        </w:rPr>
        <w:t>ht</w:t>
      </w:r>
      <w:proofErr w:type="spellEnd"/>
      <w:r w:rsidRPr="003F254E">
        <w:rPr>
          <w:color w:val="00B050"/>
        </w:rPr>
        <w:t xml:space="preserve">]   </w:t>
      </w:r>
    </w:p>
    <w:p w14:paraId="09E82347" w14:textId="77777777" w:rsidR="00DF59B1" w:rsidRPr="003F254E" w:rsidRDefault="00DF59B1" w:rsidP="00DF59B1">
      <w:pPr>
        <w:rPr>
          <w:color w:val="00B050"/>
        </w:rPr>
      </w:pPr>
      <w:r w:rsidRPr="003F254E">
        <w:rPr>
          <w:color w:val="00B050"/>
        </w:rPr>
        <w:t>\end{figure*}</w:t>
      </w:r>
    </w:p>
    <w:p w14:paraId="31CF6522" w14:textId="59E8D8A5" w:rsidR="00DF59B1" w:rsidRPr="003F254E" w:rsidRDefault="00DF59B1" w:rsidP="00DF59B1">
      <w:r w:rsidRPr="003F254E">
        <w:t xml:space="preserve">The power profiles of the restrained </w:t>
      </w:r>
      <w:proofErr w:type="spellStart"/>
      <w:r w:rsidRPr="003F254E">
        <w:t>biarticular</w:t>
      </w:r>
      <w:proofErr w:type="spellEnd"/>
      <w:r w:rsidRPr="003F254E">
        <w:t xml:space="preserve"> and </w:t>
      </w:r>
      <w:proofErr w:type="spellStart"/>
      <w:r w:rsidRPr="003F254E">
        <w:t>monoarticular</w:t>
      </w:r>
      <w:proofErr w:type="spellEnd"/>
      <w:r w:rsidRPr="003F254E">
        <w:t xml:space="preserve"> devices </w:t>
      </w:r>
      <w:ins w:id="36" w:author="daniel.calvey" w:date="2020-08-12T11:26:00Z">
        <w:r w:rsidR="00DC2D4F">
          <w:t xml:space="preserve">resembled those of </w:t>
        </w:r>
      </w:ins>
      <w:del w:id="37" w:author="daniel.calvey" w:date="2020-08-12T11:26:00Z">
        <w:r w:rsidRPr="003F254E" w:rsidDel="00DC2D4F">
          <w:delText>have a resemblance to</w:delText>
        </w:r>
      </w:del>
      <w:r w:rsidRPr="003F254E">
        <w:t xml:space="preserve"> the ideal devices</w:t>
      </w:r>
      <w:ins w:id="38" w:author="daniel.calvey" w:date="2020-08-12T11:26:00Z">
        <w:r w:rsidR="00DC2D4F">
          <w:t>,</w:t>
        </w:r>
      </w:ins>
      <w:r w:rsidRPr="003F254E">
        <w:t xml:space="preserve"> similar to the torque profiles. The </w:t>
      </w:r>
      <w:proofErr w:type="spellStart"/>
      <w:r w:rsidRPr="003F254E">
        <w:t>biarticular</w:t>
      </w:r>
      <w:proofErr w:type="spellEnd"/>
      <w:r w:rsidRPr="003F254E">
        <w:t xml:space="preserve"> hip actuator </w:t>
      </w:r>
      <w:ins w:id="39" w:author="daniel.calvey" w:date="2020-08-12T11:26:00Z">
        <w:r w:rsidR="00DC2D4F">
          <w:t xml:space="preserve">had </w:t>
        </w:r>
      </w:ins>
      <w:del w:id="40" w:author="daniel.calvey" w:date="2020-08-12T11:26:00Z">
        <w:r w:rsidRPr="003F254E" w:rsidDel="00DC2D4F">
          <w:delText>has</w:delText>
        </w:r>
      </w:del>
      <w:r w:rsidRPr="003F254E">
        <w:t xml:space="preserve"> mostly a similar power trajectory for the hip in both load conditions with considerably lower magnitude for all optimal devices where this magnitude difference is more substantial during mid-stance and initial swing to mid-swing phases</w:t>
      </w:r>
      <w:ins w:id="41" w:author="daniel.calvey" w:date="2020-08-12T11:27:00Z">
        <w:r w:rsidR="00DC2D4F">
          <w:t>.</w:t>
        </w:r>
      </w:ins>
      <w:del w:id="42" w:author="daniel.calvey" w:date="2020-08-12T11:27:00Z">
        <w:r w:rsidRPr="003F254E" w:rsidDel="00DC2D4F">
          <w:delText>;</w:delText>
        </w:r>
      </w:del>
      <w:r w:rsidRPr="003F254E">
        <w:t xml:space="preserve"> </w:t>
      </w:r>
      <w:ins w:id="43" w:author="daniel.calvey" w:date="2020-08-12T11:27:00Z">
        <w:r w:rsidR="00DC2D4F">
          <w:t>W</w:t>
        </w:r>
      </w:ins>
      <w:del w:id="44" w:author="daniel.calvey" w:date="2020-08-12T11:27:00Z">
        <w:r w:rsidRPr="003F254E" w:rsidDel="00DC2D4F">
          <w:delText>w</w:delText>
        </w:r>
      </w:del>
      <w:r w:rsidRPr="003F254E">
        <w:t xml:space="preserve">hile the knee actuator </w:t>
      </w:r>
      <w:ins w:id="45" w:author="daniel.calvey" w:date="2020-08-12T11:28:00Z">
        <w:r w:rsidR="00DC2D4F">
          <w:t xml:space="preserve">had </w:t>
        </w:r>
      </w:ins>
      <w:del w:id="46" w:author="daniel.calvey" w:date="2020-08-12T11:28:00Z">
        <w:r w:rsidRPr="003F254E" w:rsidDel="00DC2D4F">
          <w:delText>has</w:delText>
        </w:r>
      </w:del>
      <w:r w:rsidRPr="003F254E">
        <w:t xml:space="preserve"> a high correlation with the ideal actuator, the loading response and mid-stance phases of the constrained knee actuator </w:t>
      </w:r>
      <w:ins w:id="47" w:author="daniel.calvey" w:date="2020-08-12T11:28:00Z">
        <w:r w:rsidR="00DC2D4F">
          <w:t xml:space="preserve">was </w:t>
        </w:r>
      </w:ins>
      <w:del w:id="48" w:author="daniel.calvey" w:date="2020-08-12T11:28:00Z">
        <w:r w:rsidRPr="003F254E" w:rsidDel="00DC2D4F">
          <w:delText>is</w:delText>
        </w:r>
      </w:del>
      <w:r w:rsidRPr="003F254E">
        <w:t xml:space="preserve"> different </w:t>
      </w:r>
      <w:ins w:id="49" w:author="daniel.calvey" w:date="2020-08-12T11:28:00Z">
        <w:r w:rsidR="00DC2D4F">
          <w:t xml:space="preserve">from </w:t>
        </w:r>
      </w:ins>
      <w:del w:id="50" w:author="daniel.calvey" w:date="2020-08-12T11:28:00Z">
        <w:r w:rsidRPr="003F254E" w:rsidDel="00DC2D4F">
          <w:delText>w</w:delText>
        </w:r>
      </w:del>
      <w:del w:id="51" w:author="daniel.calvey" w:date="2020-08-12T11:27:00Z">
        <w:r w:rsidRPr="003F254E" w:rsidDel="00DC2D4F">
          <w:delText>ith</w:delText>
        </w:r>
      </w:del>
      <w:r w:rsidRPr="003F254E">
        <w:t xml:space="preserve"> the ideal actuator</w:t>
      </w:r>
      <w:ins w:id="52" w:author="daniel.calvey" w:date="2020-08-12T11:28:00Z">
        <w:r w:rsidR="00DC2D4F">
          <w:t>,</w:t>
        </w:r>
      </w:ins>
      <w:r w:rsidRPr="003F254E">
        <w:t xml:space="preserve"> like the torque profile. The constrained </w:t>
      </w:r>
      <w:proofErr w:type="spellStart"/>
      <w:r w:rsidRPr="003F254E">
        <w:t>monoarticular</w:t>
      </w:r>
      <w:proofErr w:type="spellEnd"/>
      <w:r w:rsidRPr="003F254E">
        <w:t xml:space="preserve"> hip actuator </w:t>
      </w:r>
      <w:ins w:id="53" w:author="daniel.calvey" w:date="2020-08-12T11:29:00Z">
        <w:r w:rsidR="00DC2D4F">
          <w:t xml:space="preserve">had </w:t>
        </w:r>
      </w:ins>
      <w:del w:id="54" w:author="daniel.calvey" w:date="2020-08-12T11:29:00Z">
        <w:r w:rsidRPr="003F254E" w:rsidDel="00DC2D4F">
          <w:delText>has</w:delText>
        </w:r>
      </w:del>
      <w:r w:rsidRPr="003F254E">
        <w:t xml:space="preserve"> </w:t>
      </w:r>
      <w:r w:rsidRPr="003F254E">
        <w:lastRenderedPageBreak/>
        <w:t xml:space="preserve">a high variation within optimal devices, and most of the optimal configurations </w:t>
      </w:r>
      <w:ins w:id="55" w:author="daniel.calvey" w:date="2020-08-12T11:29:00Z">
        <w:r w:rsidR="00DC2D4F">
          <w:t xml:space="preserve">had </w:t>
        </w:r>
      </w:ins>
      <w:del w:id="56" w:author="daniel.calvey" w:date="2020-08-12T11:29:00Z">
        <w:r w:rsidRPr="003F254E" w:rsidDel="00DC2D4F">
          <w:delText>have</w:delText>
        </w:r>
      </w:del>
      <w:r w:rsidRPr="003F254E">
        <w:t xml:space="preserve"> their unique power profile; nevertheless, the optimal devices with the highest peak torque limitations </w:t>
      </w:r>
      <w:commentRangeStart w:id="57"/>
      <w:ins w:id="58" w:author="daniel.calvey" w:date="2020-08-12T11:29:00Z">
        <w:r w:rsidR="00DC2D4F">
          <w:t xml:space="preserve">had </w:t>
        </w:r>
      </w:ins>
      <w:del w:id="59" w:author="daniel.calvey" w:date="2020-08-12T11:29:00Z">
        <w:r w:rsidRPr="003F254E" w:rsidDel="00DC2D4F">
          <w:delText>have</w:delText>
        </w:r>
      </w:del>
      <w:r w:rsidRPr="003F254E">
        <w:t xml:space="preserve"> </w:t>
      </w:r>
      <w:commentRangeEnd w:id="57"/>
      <w:r w:rsidR="00DC2D4F">
        <w:rPr>
          <w:rStyle w:val="CommentReference"/>
        </w:rPr>
        <w:commentReference w:id="57"/>
      </w:r>
      <w:r w:rsidRPr="003F254E">
        <w:t xml:space="preserve">a close resemblance to the ideal device. In contrast to the hip actuators, the power trajectories of the knee actuator in both load conditions </w:t>
      </w:r>
      <w:ins w:id="60" w:author="daniel.calvey" w:date="2020-08-12T11:30:00Z">
        <w:r w:rsidR="00DC2D4F">
          <w:t xml:space="preserve">were </w:t>
        </w:r>
      </w:ins>
      <w:del w:id="61" w:author="daniel.calvey" w:date="2020-08-12T11:30:00Z">
        <w:r w:rsidRPr="003F254E" w:rsidDel="00DC2D4F">
          <w:delText>are</w:delText>
        </w:r>
      </w:del>
      <w:r w:rsidRPr="003F254E">
        <w:t xml:space="preserve"> similar to</w:t>
      </w:r>
      <w:ins w:id="62" w:author="daniel.calvey" w:date="2020-08-12T11:30:00Z">
        <w:r w:rsidR="00DC2D4F">
          <w:t xml:space="preserve"> those of</w:t>
        </w:r>
      </w:ins>
      <w:r w:rsidRPr="003F254E">
        <w:t xml:space="preserve"> the ideal device with a difference during the pre-swing to mid-swing phases </w:t>
      </w:r>
      <w:ins w:id="63" w:author="daniel.calvey" w:date="2020-08-12T11:30:00Z">
        <w:r w:rsidR="00DC2D4F">
          <w:t xml:space="preserve">when </w:t>
        </w:r>
      </w:ins>
      <w:del w:id="64" w:author="daniel.calvey" w:date="2020-08-12T11:30:00Z">
        <w:r w:rsidRPr="003F254E" w:rsidDel="00DC2D4F">
          <w:delText>where</w:delText>
        </w:r>
      </w:del>
      <w:r w:rsidRPr="003F254E">
        <w:t xml:space="preserve"> the peak power consumption occurs about the toe-off in the constrained knee actuators.</w:t>
      </w:r>
    </w:p>
    <w:p w14:paraId="7C679866" w14:textId="134CE00C" w:rsidR="00DF59B1" w:rsidRPr="003F254E" w:rsidRDefault="00DF59B1" w:rsidP="00DF59B1">
      <w:r w:rsidRPr="003F254E">
        <w:t xml:space="preserve">The power and torque profiles of optimal </w:t>
      </w:r>
      <w:proofErr w:type="spellStart"/>
      <w:r w:rsidRPr="003F254E">
        <w:t>biarticular</w:t>
      </w:r>
      <w:proofErr w:type="spellEnd"/>
      <w:r w:rsidRPr="003F254E">
        <w:t xml:space="preserve"> and </w:t>
      </w:r>
      <w:proofErr w:type="spellStart"/>
      <w:r w:rsidRPr="003F254E">
        <w:t>monoarticular</w:t>
      </w:r>
      <w:proofErr w:type="spellEnd"/>
      <w:r w:rsidRPr="003F254E">
        <w:t xml:space="preserve"> devices reveal that although the optimal </w:t>
      </w:r>
      <w:proofErr w:type="spellStart"/>
      <w:r w:rsidRPr="003F254E">
        <w:t>monoarticular</w:t>
      </w:r>
      <w:proofErr w:type="spellEnd"/>
      <w:r w:rsidRPr="003F254E">
        <w:t xml:space="preserve"> exoskeletons have a lower energy consumption </w:t>
      </w:r>
      <w:ins w:id="65" w:author="daniel.calvey" w:date="2020-08-12T11:31:00Z">
        <w:r w:rsidR="00DC2D4F">
          <w:t xml:space="preserve">compared </w:t>
        </w:r>
      </w:ins>
      <w:del w:id="66" w:author="daniel.calvey" w:date="2020-08-12T11:31:00Z">
        <w:r w:rsidRPr="003F254E" w:rsidDel="00DC2D4F">
          <w:delText>comparing</w:delText>
        </w:r>
      </w:del>
      <w:r w:rsidRPr="003F254E">
        <w:t xml:space="preserve"> to the optimal </w:t>
      </w:r>
      <w:proofErr w:type="spellStart"/>
      <w:r w:rsidRPr="003F254E">
        <w:t>biarticular</w:t>
      </w:r>
      <w:proofErr w:type="spellEnd"/>
      <w:r w:rsidRPr="003F254E">
        <w:t xml:space="preserve"> devices, the variation of the torque and power profiles within optimal configurations of the </w:t>
      </w:r>
      <w:proofErr w:type="spellStart"/>
      <w:r w:rsidRPr="003F254E">
        <w:t>monoarticular</w:t>
      </w:r>
      <w:proofErr w:type="spellEnd"/>
      <w:r w:rsidRPr="003F254E">
        <w:t xml:space="preserve"> device is higher than </w:t>
      </w:r>
      <w:ins w:id="67" w:author="daniel.calvey" w:date="2020-08-12T11:32:00Z">
        <w:r w:rsidR="00DC2D4F">
          <w:t xml:space="preserve">that of </w:t>
        </w:r>
      </w:ins>
      <w:proofErr w:type="spellStart"/>
      <w:r w:rsidRPr="003F254E">
        <w:t>biarticular</w:t>
      </w:r>
      <w:proofErr w:type="spellEnd"/>
      <w:r w:rsidRPr="003F254E">
        <w:t xml:space="preserve"> devices and</w:t>
      </w:r>
      <w:ins w:id="68" w:author="daniel.calvey" w:date="2020-08-12T11:32:00Z">
        <w:r w:rsidR="00DC2D4F">
          <w:t xml:space="preserve"> the</w:t>
        </w:r>
      </w:ins>
      <w:r w:rsidRPr="003F254E">
        <w:t xml:space="preserve"> load condition of the subjects can considerably affect the profiles of assistive actuators. These variations within optimal </w:t>
      </w:r>
      <w:proofErr w:type="spellStart"/>
      <w:r w:rsidRPr="003F254E">
        <w:t>monoarticular</w:t>
      </w:r>
      <w:proofErr w:type="spellEnd"/>
      <w:r w:rsidRPr="003F254E">
        <w:t xml:space="preserve"> devices indicate that achieving a generalized design and control policies for assisting subjects in different load conditions, different actuation, and battery life limitations would be genuinely challenging with </w:t>
      </w:r>
      <w:proofErr w:type="spellStart"/>
      <w:r w:rsidRPr="003F254E">
        <w:t>monoarticular</w:t>
      </w:r>
      <w:proofErr w:type="spellEnd"/>
      <w:r w:rsidRPr="003F254E">
        <w:t xml:space="preserve"> exoskeletons.</w:t>
      </w:r>
    </w:p>
    <w:p w14:paraId="2D4E7319" w14:textId="447B822F" w:rsidR="00DF59B1" w:rsidRPr="003F254E" w:rsidRDefault="00DF59B1" w:rsidP="00DF59B1">
      <w:commentRangeStart w:id="69"/>
      <w:r w:rsidRPr="003F254E">
        <w:t xml:space="preserve">We conducted comparisons between devices and load conditions to analyze the torque and power profiles of selected solutions from the Pareto front of devices in different load conditions qualitatively and quantitatively (using </w:t>
      </w:r>
      <w:ins w:id="70" w:author="daniel.calvey" w:date="2020-08-12T11:34:00Z">
        <w:r w:rsidR="00906E6D">
          <w:t xml:space="preserve">a/the </w:t>
        </w:r>
      </w:ins>
      <w:r w:rsidRPr="003F254E">
        <w:t>root mean square method) in each phase of a gait cycle in \</w:t>
      </w:r>
      <w:proofErr w:type="spellStart"/>
      <w:r w:rsidRPr="003F254E">
        <w:t>nameref</w:t>
      </w:r>
      <w:proofErr w:type="spellEnd"/>
      <w:r w:rsidRPr="003F254E">
        <w:t>{S4_Appendix} and discussed</w:t>
      </w:r>
      <w:ins w:id="71" w:author="daniel.calvey" w:date="2020-08-12T11:34:00Z">
        <w:r w:rsidR="00906E6D">
          <w:t xml:space="preserve"> them</w:t>
        </w:r>
      </w:ins>
      <w:r w:rsidRPr="003F254E">
        <w:t xml:space="preserve"> comprehensively. </w:t>
      </w:r>
      <w:commentRangeEnd w:id="69"/>
      <w:r w:rsidR="00906E6D">
        <w:rPr>
          <w:rStyle w:val="CommentReference"/>
        </w:rPr>
        <w:commentReference w:id="69"/>
      </w:r>
      <w:r w:rsidRPr="003F254E">
        <w:t xml:space="preserve">Through these comparisons, we showed that even though two devices can have the same performance on the defined objectives space, they can have different power and torque profiles for delivering the assistance, and these differences also affect the muscle coordination of the assisted subject in </w:t>
      </w:r>
      <w:ins w:id="72" w:author="daniel.calvey" w:date="2020-08-12T11:36:00Z">
        <w:r w:rsidR="00906E6D">
          <w:t xml:space="preserve">whom </w:t>
        </w:r>
      </w:ins>
      <w:del w:id="73" w:author="daniel.calvey" w:date="2020-08-12T11:36:00Z">
        <w:r w:rsidRPr="003F254E" w:rsidDel="00906E6D">
          <w:delText>which</w:delText>
        </w:r>
      </w:del>
      <w:r w:rsidRPr="003F254E">
        <w:t xml:space="preserve"> some muscles like rectus </w:t>
      </w:r>
      <w:proofErr w:type="spellStart"/>
      <w:r w:rsidRPr="003F254E">
        <w:t>femoris</w:t>
      </w:r>
      <w:proofErr w:type="spellEnd"/>
      <w:r w:rsidRPr="003F254E">
        <w:t xml:space="preserve"> and psoas demonstrated slightly different activation profiles. These comparisons also showed that the </w:t>
      </w:r>
      <w:proofErr w:type="spellStart"/>
      <w:r w:rsidRPr="003F254E">
        <w:t>biarticular</w:t>
      </w:r>
      <w:proofErr w:type="spellEnd"/>
      <w:r w:rsidRPr="003F254E">
        <w:t xml:space="preserve"> exoskeletons have approximately the same effect on the subjects in different load conditions comparing optimal devices with about the same power consumption.</w:t>
      </w:r>
    </w:p>
    <w:p w14:paraId="35A24B3E" w14:textId="3F3D98A6" w:rsidR="00DF59B1" w:rsidRPr="003F254E" w:rsidRDefault="00DF59B1" w:rsidP="00DF59B1">
      <w:r w:rsidRPr="003F254E">
        <w:t>\</w:t>
      </w:r>
      <w:proofErr w:type="gramStart"/>
      <w:r w:rsidRPr="003F254E">
        <w:t>paragraph{</w:t>
      </w:r>
      <w:proofErr w:type="gramEnd"/>
      <w:ins w:id="74" w:author="daniel.calvey" w:date="2020-08-12T11:37:00Z">
        <w:r w:rsidR="00906E6D">
          <w:t xml:space="preserve"> Effect of o</w:t>
        </w:r>
      </w:ins>
      <w:del w:id="75" w:author="daniel.calvey" w:date="2020-08-12T11:37:00Z">
        <w:r w:rsidRPr="003F254E" w:rsidDel="00906E6D">
          <w:delText>O</w:delText>
        </w:r>
      </w:del>
      <w:r w:rsidRPr="003F254E">
        <w:t xml:space="preserve">ptimal devices </w:t>
      </w:r>
      <w:del w:id="76" w:author="daniel.calvey" w:date="2020-08-12T11:37:00Z">
        <w:r w:rsidRPr="003F254E" w:rsidDel="00906E6D">
          <w:delText>effect</w:delText>
        </w:r>
      </w:del>
      <w:r w:rsidRPr="003F254E">
        <w:t xml:space="preserve"> on the reaction forces and moments} The profiles of reaction forces and moments of subjects assisted by the constrained optimal devices mostly resembled the profiles of reaction forces and moments of subjects assisted by the ideal exoskeletons, and the difference on their maximum </w:t>
      </w:r>
      <w:proofErr w:type="spellStart"/>
      <w:r w:rsidRPr="003F254E">
        <w:t>suppliable</w:t>
      </w:r>
      <w:proofErr w:type="spellEnd"/>
      <w:r w:rsidRPr="003F254E">
        <w:t xml:space="preserve"> torque did not considerably affect the profiles of the reaction forces and moments. The reaction moments and forces at the ankle joint </w:t>
      </w:r>
      <w:del w:id="77" w:author="daniel.calvey" w:date="2020-08-12T11:38:00Z">
        <w:r w:rsidRPr="003F254E" w:rsidDel="00906E6D">
          <w:delText xml:space="preserve">were </w:delText>
        </w:r>
      </w:del>
      <w:r w:rsidRPr="003F254E">
        <w:t xml:space="preserve">closely </w:t>
      </w:r>
      <w:ins w:id="78" w:author="daniel.calvey" w:date="2020-08-12T11:38:00Z">
        <w:r w:rsidR="00906E6D">
          <w:t xml:space="preserve">followed </w:t>
        </w:r>
      </w:ins>
      <w:del w:id="79" w:author="daniel.calvey" w:date="2020-08-12T11:38:00Z">
        <w:r w:rsidRPr="003F254E" w:rsidDel="00906E6D">
          <w:delText>following</w:delText>
        </w:r>
      </w:del>
      <w:r w:rsidRPr="003F254E">
        <w:t xml:space="preserve"> the profiles of the ideal devices, indicating that the optimal </w:t>
      </w:r>
      <w:proofErr w:type="spellStart"/>
      <w:r w:rsidRPr="003F254E">
        <w:t>biarticular</w:t>
      </w:r>
      <w:proofErr w:type="spellEnd"/>
      <w:r w:rsidRPr="003F254E">
        <w:t xml:space="preserve"> and </w:t>
      </w:r>
      <w:proofErr w:type="spellStart"/>
      <w:r w:rsidRPr="003F254E">
        <w:t>monoarticular</w:t>
      </w:r>
      <w:proofErr w:type="spellEnd"/>
      <w:r w:rsidRPr="003F254E">
        <w:t xml:space="preserve"> devices had practically the same effect on the muscles contributing to the reaction loads and moments of the ankle joint</w:t>
      </w:r>
      <w:ins w:id="80" w:author="daniel.calvey" w:date="2020-08-12T11:39:00Z">
        <w:r w:rsidR="00906E6D">
          <w:t>,</w:t>
        </w:r>
      </w:ins>
      <w:r w:rsidRPr="003F254E">
        <w:t xml:space="preserve"> as represented in Figure</w:t>
      </w:r>
      <w:ins w:id="81" w:author="daniel.calvey" w:date="2020-08-12T11:39:00Z">
        <w:r w:rsidR="00906E6D">
          <w:t>s</w:t>
        </w:r>
      </w:ins>
      <w:r w:rsidRPr="003F254E">
        <w:t xml:space="preserve"> 8 and 9 in \</w:t>
      </w:r>
      <w:proofErr w:type="spellStart"/>
      <w:proofErr w:type="gramStart"/>
      <w:r w:rsidRPr="003F254E">
        <w:t>nameref</w:t>
      </w:r>
      <w:proofErr w:type="spellEnd"/>
      <w:r w:rsidRPr="003F254E">
        <w:t>{</w:t>
      </w:r>
      <w:proofErr w:type="gramEnd"/>
      <w:r w:rsidRPr="003F254E">
        <w:t xml:space="preserve">S3_Appendix}.  Similar to the ankle joint, the reaction loads of the hip joint also followed the trajectories of the subjects assisted by the ideal devices. </w:t>
      </w:r>
      <w:ins w:id="82" w:author="daniel.calvey" w:date="2020-08-12T11:39:00Z">
        <w:r w:rsidR="00906E6D">
          <w:t>Nevertheless</w:t>
        </w:r>
      </w:ins>
      <w:del w:id="83" w:author="daniel.calvey" w:date="2020-08-12T11:39:00Z">
        <w:r w:rsidRPr="003F254E" w:rsidDel="00906E6D">
          <w:delText>Yet</w:delText>
        </w:r>
      </w:del>
      <w:r w:rsidRPr="003F254E">
        <w:t>, there was a magnitude difference between the ideal and constrained trajectories, especially during the stance phase of a gait cycle, as shown in Figures 10 and 11 in \</w:t>
      </w:r>
      <w:proofErr w:type="spellStart"/>
      <w:proofErr w:type="gramStart"/>
      <w:r w:rsidRPr="003F254E">
        <w:t>nameref</w:t>
      </w:r>
      <w:proofErr w:type="spellEnd"/>
      <w:r w:rsidRPr="003F254E">
        <w:t>{</w:t>
      </w:r>
      <w:proofErr w:type="gramEnd"/>
      <w:r w:rsidRPr="003F254E">
        <w:t>S3_Appendix}.</w:t>
      </w:r>
    </w:p>
    <w:p w14:paraId="2E2D561A" w14:textId="1583CB6A" w:rsidR="00DF59B1" w:rsidRPr="003F254E" w:rsidRDefault="00DF59B1" w:rsidP="00DF59B1">
      <w:r w:rsidRPr="003F254E">
        <w:t xml:space="preserve">The devices had a different effect on the reaction forces and moments at the knee and patellofemoral joints. Unlike the ideal </w:t>
      </w:r>
      <w:proofErr w:type="spellStart"/>
      <w:r w:rsidRPr="003F254E">
        <w:t>biarticular</w:t>
      </w:r>
      <w:proofErr w:type="spellEnd"/>
      <w:r w:rsidRPr="003F254E">
        <w:t xml:space="preserve"> device</w:t>
      </w:r>
      <w:ins w:id="84" w:author="daniel.calvey" w:date="2020-08-12T11:40:00Z">
        <w:r w:rsidR="00906E6D">
          <w:t>,</w:t>
        </w:r>
      </w:ins>
      <w:r w:rsidRPr="003F254E">
        <w:t xml:space="preserve"> in which the peak reaction moments and forces were reduced in loading response and increased in </w:t>
      </w:r>
      <w:ins w:id="85" w:author="daniel.calvey" w:date="2020-08-12T11:40:00Z">
        <w:r w:rsidR="00906E6D">
          <w:t xml:space="preserve">the </w:t>
        </w:r>
      </w:ins>
      <w:r w:rsidRPr="003F254E">
        <w:t xml:space="preserve">late stance phase, the constrained optimal exoskeletons were not able to reduce the peak reaction loads and moments at the loading response phase. Nonetheless, they demonstrated a better performance than the ideal </w:t>
      </w:r>
      <w:proofErr w:type="spellStart"/>
      <w:r w:rsidRPr="003F254E">
        <w:t>biarticular</w:t>
      </w:r>
      <w:proofErr w:type="spellEnd"/>
      <w:r w:rsidRPr="003F254E">
        <w:t xml:space="preserve"> device in the late stance phase and did not increase the reaction forces as ideal devices (Figures 12 and 13 in \</w:t>
      </w:r>
      <w:proofErr w:type="spellStart"/>
      <w:proofErr w:type="gramStart"/>
      <w:r w:rsidRPr="003F254E">
        <w:t>nameref</w:t>
      </w:r>
      <w:proofErr w:type="spellEnd"/>
      <w:r w:rsidRPr="003F254E">
        <w:t>{</w:t>
      </w:r>
      <w:proofErr w:type="gramEnd"/>
      <w:r w:rsidRPr="003F254E">
        <w:t xml:space="preserve">S3_Appendix}). It </w:t>
      </w:r>
      <w:r w:rsidRPr="003F254E">
        <w:lastRenderedPageBreak/>
        <w:t xml:space="preserve">may be reasonable to deduce that this different behavior was due to the changes in the activation of the rectus </w:t>
      </w:r>
      <w:proofErr w:type="spellStart"/>
      <w:r w:rsidRPr="003F254E">
        <w:t>femoris</w:t>
      </w:r>
      <w:proofErr w:type="spellEnd"/>
      <w:r w:rsidRPr="003F254E">
        <w:t>, iliopsoas, and hamstring muscles, which was shown in the case studies in \</w:t>
      </w:r>
      <w:proofErr w:type="spellStart"/>
      <w:r w:rsidRPr="003F254E">
        <w:t>nameref</w:t>
      </w:r>
      <w:proofErr w:type="spellEnd"/>
      <w:r w:rsidRPr="003F254E">
        <w:t xml:space="preserve">{S4_Appendix} for selected configurations.\\ The constrained optimal </w:t>
      </w:r>
      <w:proofErr w:type="spellStart"/>
      <w:r w:rsidRPr="003F254E">
        <w:t>monoarticular</w:t>
      </w:r>
      <w:proofErr w:type="spellEnd"/>
      <w:r w:rsidRPr="003F254E">
        <w:t xml:space="preserve"> exoskeletons had better performance on reducing the reaction moments and forces. The reaction moments and forces in this assistive device </w:t>
      </w:r>
      <w:del w:id="86" w:author="daniel.calvey" w:date="2020-08-12T11:41:00Z">
        <w:r w:rsidRPr="003F254E" w:rsidDel="00906E6D">
          <w:delText>resembled</w:delText>
        </w:r>
      </w:del>
      <w:r w:rsidRPr="003F254E">
        <w:t xml:space="preserve"> more closely </w:t>
      </w:r>
      <w:ins w:id="87" w:author="daniel.calvey" w:date="2020-08-12T11:41:00Z">
        <w:r w:rsidR="00906E6D">
          <w:t xml:space="preserve">resembled </w:t>
        </w:r>
      </w:ins>
      <w:del w:id="88" w:author="daniel.calvey" w:date="2020-08-12T11:41:00Z">
        <w:r w:rsidRPr="003F254E" w:rsidDel="00906E6D">
          <w:delText>to</w:delText>
        </w:r>
      </w:del>
      <w:r w:rsidRPr="003F254E">
        <w:t xml:space="preserve"> the trajectories of the reaction moments and forces in the ideal assistance scenario during the loading response, and the constrained devices were able to reduce the peak moments and forces during the late stance phase better than </w:t>
      </w:r>
      <w:ins w:id="89" w:author="daniel.calvey" w:date="2020-08-12T11:42:00Z">
        <w:r w:rsidR="00906E6D">
          <w:t xml:space="preserve">during </w:t>
        </w:r>
      </w:ins>
      <w:r w:rsidRPr="003F254E">
        <w:t>their ideal configuration (Figures 14 and 15 in \</w:t>
      </w:r>
      <w:proofErr w:type="spellStart"/>
      <w:proofErr w:type="gramStart"/>
      <w:r w:rsidRPr="003F254E">
        <w:t>nameref</w:t>
      </w:r>
      <w:proofErr w:type="spellEnd"/>
      <w:r w:rsidRPr="003F254E">
        <w:t>{</w:t>
      </w:r>
      <w:proofErr w:type="gramEnd"/>
      <w:r w:rsidRPr="003F254E">
        <w:t xml:space="preserve">S3_Appendix}). The optimal constrained devices had more within device variations in the reaction moments and forces trajectories, which </w:t>
      </w:r>
      <w:ins w:id="90" w:author="daniel.calvey" w:date="2020-08-12T11:42:00Z">
        <w:r w:rsidR="00906E6D">
          <w:t xml:space="preserve">may </w:t>
        </w:r>
      </w:ins>
      <w:del w:id="91" w:author="daniel.calvey" w:date="2020-08-12T11:42:00Z">
        <w:r w:rsidRPr="003F254E" w:rsidDel="00906E6D">
          <w:delText>can</w:delText>
        </w:r>
      </w:del>
      <w:r w:rsidRPr="003F254E">
        <w:t xml:space="preserve"> be due to high within device deviations of their torque profiles. Similar to the difference</w:t>
      </w:r>
      <w:ins w:id="92" w:author="daniel.calvey" w:date="2020-08-12T11:43:00Z">
        <w:r w:rsidR="00906E6D">
          <w:t>s</w:t>
        </w:r>
      </w:ins>
      <w:r w:rsidRPr="003F254E">
        <w:t xml:space="preserve"> between the profiles of ideal and constrained </w:t>
      </w:r>
      <w:proofErr w:type="spellStart"/>
      <w:r w:rsidRPr="003F254E">
        <w:t>biarticular</w:t>
      </w:r>
      <w:proofErr w:type="spellEnd"/>
      <w:r w:rsidRPr="003F254E">
        <w:t xml:space="preserve"> exoskeletons, the difference</w:t>
      </w:r>
      <w:ins w:id="93" w:author="daniel.calvey" w:date="2020-08-12T11:43:00Z">
        <w:r w:rsidR="00906E6D">
          <w:t>s</w:t>
        </w:r>
      </w:ins>
      <w:r w:rsidRPr="003F254E">
        <w:t xml:space="preserve"> between the constrained </w:t>
      </w:r>
      <w:proofErr w:type="spellStart"/>
      <w:r w:rsidRPr="003F254E">
        <w:t>monoarticular</w:t>
      </w:r>
      <w:proofErr w:type="spellEnd"/>
      <w:r w:rsidRPr="003F254E">
        <w:t xml:space="preserve"> and </w:t>
      </w:r>
      <w:proofErr w:type="spellStart"/>
      <w:r w:rsidRPr="003F254E">
        <w:t>biarticular</w:t>
      </w:r>
      <w:proofErr w:type="spellEnd"/>
      <w:r w:rsidRPr="003F254E">
        <w:t xml:space="preserve"> exoskeletons also </w:t>
      </w:r>
      <w:ins w:id="94" w:author="daniel.calvey" w:date="2020-08-12T11:43:00Z">
        <w:r w:rsidR="00906E6D">
          <w:t xml:space="preserve">may/might </w:t>
        </w:r>
      </w:ins>
      <w:del w:id="95" w:author="daniel.calvey" w:date="2020-08-12T11:43:00Z">
        <w:r w:rsidRPr="003F254E" w:rsidDel="00906E6D">
          <w:delText>can</w:delText>
        </w:r>
      </w:del>
      <w:r w:rsidRPr="003F254E">
        <w:t xml:space="preserve"> be due to the discrepancy in their effect on the muscular activation of assisted subjects.</w:t>
      </w:r>
    </w:p>
    <w:p w14:paraId="3B0C2604" w14:textId="1FB1B944" w:rsidR="00DF59B1" w:rsidRPr="003F254E" w:rsidRDefault="00DF59B1" w:rsidP="00DF59B1">
      <w:pPr>
        <w:rPr>
          <w:b/>
          <w:bCs/>
        </w:rPr>
      </w:pPr>
      <w:r w:rsidRPr="003F254E">
        <w:rPr>
          <w:b/>
          <w:bCs/>
        </w:rPr>
        <w:t>\</w:t>
      </w:r>
      <w:proofErr w:type="spellStart"/>
      <w:r w:rsidRPr="003F254E">
        <w:rPr>
          <w:b/>
          <w:bCs/>
        </w:rPr>
        <w:t>subsubsection</w:t>
      </w:r>
      <w:proofErr w:type="spellEnd"/>
      <w:r w:rsidRPr="003F254E">
        <w:rPr>
          <w:b/>
          <w:bCs/>
        </w:rPr>
        <w:t>*{Regeneration Effect}</w:t>
      </w:r>
    </w:p>
    <w:p w14:paraId="40B8F6DE" w14:textId="12E374FF" w:rsidR="00DF59B1" w:rsidRPr="003F254E" w:rsidRDefault="00DF59B1" w:rsidP="00DF59B1">
      <w:pPr>
        <w:rPr>
          <w:color w:val="00B050"/>
        </w:rPr>
      </w:pPr>
      <w:r w:rsidRPr="003F254E">
        <w:rPr>
          <w:color w:val="00B050"/>
        </w:rPr>
        <w:t xml:space="preserve">\begin{figure*}[t!]  </w:t>
      </w:r>
    </w:p>
    <w:p w14:paraId="6A026238" w14:textId="001D3B80" w:rsidR="00DF59B1" w:rsidRPr="003F254E" w:rsidRDefault="00DF59B1" w:rsidP="00DF59B1">
      <w:pPr>
        <w:rPr>
          <w:color w:val="00B050"/>
        </w:rPr>
      </w:pPr>
      <w:r w:rsidRPr="003F254E">
        <w:rPr>
          <w:color w:val="00B050"/>
        </w:rPr>
        <w:t>\end{figure*}</w:t>
      </w:r>
    </w:p>
    <w:p w14:paraId="787EF8C6" w14:textId="41361659" w:rsidR="00DF59B1" w:rsidRPr="003F254E" w:rsidRDefault="00DF59B1" w:rsidP="00DF59B1">
      <w:r w:rsidRPr="003F254E">
        <w:t xml:space="preserve">The significant power requirement of the untethered exoskeletons </w:t>
      </w:r>
      <w:ins w:id="96" w:author="daniel.calvey" w:date="2020-08-12T11:44:00Z">
        <w:r w:rsidR="008639F9">
          <w:t xml:space="preserve">and </w:t>
        </w:r>
      </w:ins>
      <w:del w:id="97" w:author="daniel.calvey" w:date="2020-08-12T11:44:00Z">
        <w:r w:rsidRPr="003F254E" w:rsidDel="008639F9">
          <w:delText>along with</w:delText>
        </w:r>
      </w:del>
      <w:r w:rsidRPr="003F254E">
        <w:t xml:space="preserve"> the finite density of the power source of the proposed assistive devices constrain their assisting duration and make them remarkably dependent on their battery life \</w:t>
      </w:r>
      <w:proofErr w:type="gramStart"/>
      <w:r w:rsidRPr="003F254E">
        <w:t>cite{</w:t>
      </w:r>
      <w:proofErr w:type="gramEnd"/>
      <w:r w:rsidRPr="003F254E">
        <w:t>140}. The review published by Young and Ferris \cite {36} reported that the maximum functioning duration of portable exoskeletons is 5 hours</w:t>
      </w:r>
      <w:ins w:id="98" w:author="daniel.calvey" w:date="2020-08-12T11:45:00Z">
        <w:r w:rsidR="008639F9">
          <w:t>,</w:t>
        </w:r>
      </w:ins>
      <w:r w:rsidRPr="003F254E">
        <w:t xml:space="preserve"> indicating several recharging requirements in a day. Harvesting the dissipated energy of assistive devices can address this issue on </w:t>
      </w:r>
      <w:del w:id="99" w:author="daniel.calvey" w:date="2020-08-12T11:45:00Z">
        <w:r w:rsidRPr="003F254E" w:rsidDel="008639F9">
          <w:delText>the</w:delText>
        </w:r>
      </w:del>
      <w:r w:rsidRPr="003F254E">
        <w:t xml:space="preserve"> mobile exoskeletons and help users to be more independent by prolonging the device battery life \</w:t>
      </w:r>
      <w:proofErr w:type="gramStart"/>
      <w:r w:rsidRPr="003F254E">
        <w:t>cite{</w:t>
      </w:r>
      <w:proofErr w:type="gramEnd"/>
      <w:r w:rsidRPr="003F254E">
        <w:t xml:space="preserve">140,141,142}. </w:t>
      </w:r>
      <w:del w:id="100" w:author="daniel.calvey" w:date="2020-08-12T11:46:00Z">
        <w:r w:rsidRPr="003F254E" w:rsidDel="008639F9">
          <w:delText>The</w:delText>
        </w:r>
      </w:del>
      <w:r w:rsidRPr="003F254E">
        <w:t xml:space="preserve"> </w:t>
      </w:r>
      <w:ins w:id="101" w:author="daniel.calvey" w:date="2020-08-12T11:46:00Z">
        <w:r w:rsidR="008639F9">
          <w:t>R</w:t>
        </w:r>
      </w:ins>
      <w:del w:id="102" w:author="daniel.calvey" w:date="2020-08-12T11:46:00Z">
        <w:r w:rsidRPr="003F254E" w:rsidDel="008639F9">
          <w:delText>r</w:delText>
        </w:r>
      </w:del>
      <w:r w:rsidRPr="003F254E">
        <w:t>egenerating and harvesting energy has been utilized in different assistive devices to improve the efficiency of the device</w:t>
      </w:r>
      <w:ins w:id="103" w:author="daniel.calvey" w:date="2020-08-12T11:46:00Z">
        <w:r w:rsidR="008639F9">
          <w:t>, which</w:t>
        </w:r>
      </w:ins>
      <w:r w:rsidRPr="003F254E">
        <w:t xml:space="preserve"> </w:t>
      </w:r>
      <w:del w:id="104" w:author="daniel.calvey" w:date="2020-08-12T11:46:00Z">
        <w:r w:rsidRPr="003F254E" w:rsidDel="008639F9">
          <w:delText>that</w:delText>
        </w:r>
      </w:del>
      <w:r w:rsidRPr="003F254E">
        <w:t xml:space="preserve"> has been excellently reviewed in several </w:t>
      </w:r>
      <w:del w:id="105" w:author="daniel.calvey" w:date="2020-08-12T11:46:00Z">
        <w:r w:rsidRPr="003F254E" w:rsidDel="008639F9">
          <w:delText>review</w:delText>
        </w:r>
      </w:del>
      <w:r w:rsidRPr="003F254E">
        <w:t xml:space="preserve"> papers \</w:t>
      </w:r>
      <w:proofErr w:type="gramStart"/>
      <w:r w:rsidRPr="003F254E">
        <w:t>cite{</w:t>
      </w:r>
      <w:proofErr w:type="gramEnd"/>
      <w:r w:rsidRPr="003F254E">
        <w:t>140,141,142}.</w:t>
      </w:r>
    </w:p>
    <w:p w14:paraId="3A1ABC7D" w14:textId="243F7F81" w:rsidR="00DF59B1" w:rsidRPr="003F254E" w:rsidRDefault="00DF59B1" w:rsidP="00DF59B1">
      <w:del w:id="106" w:author="daniel.calvey" w:date="2020-08-12T11:48:00Z">
        <w:r w:rsidRPr="003F254E" w:rsidDel="008639F9">
          <w:delText xml:space="preserve">The </w:delText>
        </w:r>
      </w:del>
      <w:ins w:id="107" w:author="daniel.calvey" w:date="2020-08-12T11:48:00Z">
        <w:r w:rsidR="008639F9">
          <w:t>P</w:t>
        </w:r>
      </w:ins>
      <w:del w:id="108" w:author="daniel.calvey" w:date="2020-08-12T11:48:00Z">
        <w:r w:rsidRPr="003F254E" w:rsidDel="008639F9">
          <w:delText>p</w:delText>
        </w:r>
      </w:del>
      <w:r w:rsidRPr="003F254E">
        <w:t xml:space="preserve">ower harvesting had a remarkably positive effect on the devices, </w:t>
      </w:r>
      <w:ins w:id="109" w:author="daniel.calvey" w:date="2020-08-12T11:49:00Z">
        <w:r w:rsidR="008639F9">
          <w:t xml:space="preserve">enabling </w:t>
        </w:r>
      </w:ins>
      <w:del w:id="110" w:author="daniel.calvey" w:date="2020-08-12T11:49:00Z">
        <w:r w:rsidRPr="003F254E" w:rsidDel="008639F9">
          <w:delText>and</w:delText>
        </w:r>
      </w:del>
      <w:del w:id="111" w:author="daniel.calvey" w:date="2020-08-12T11:48:00Z">
        <w:r w:rsidRPr="003F254E" w:rsidDel="008639F9">
          <w:delText xml:space="preserve"> it enabled</w:delText>
        </w:r>
      </w:del>
      <w:r w:rsidRPr="003F254E">
        <w:t xml:space="preserve"> some new configurations in both devices to become optimal solution</w:t>
      </w:r>
      <w:ins w:id="112" w:author="daniel.calvey" w:date="2020-08-12T11:48:00Z">
        <w:r w:rsidR="008639F9">
          <w:t>s</w:t>
        </w:r>
      </w:ins>
      <w:r w:rsidRPr="003F254E">
        <w:t xml:space="preserve"> in the amount of power consumption for delivered assistance, as shown in Figure \ref{</w:t>
      </w:r>
      <w:proofErr w:type="spellStart"/>
      <w:r w:rsidRPr="003F254E">
        <w:t>Fig_Paretofronts_Regeneration_Efficiency_Comparison</w:t>
      </w:r>
      <w:proofErr w:type="spellEnd"/>
      <w:r w:rsidRPr="003F254E">
        <w:t>} and \ref{</w:t>
      </w:r>
      <w:proofErr w:type="spellStart"/>
      <w:r w:rsidRPr="003F254E">
        <w:t>Fig_Regenerated_Main_Paretofronts</w:t>
      </w:r>
      <w:proofErr w:type="spellEnd"/>
      <w:r w:rsidRPr="003F254E">
        <w:t xml:space="preserve">}. Analyzing the performance of both devices throughout the reported efficiency range </w:t>
      </w:r>
      <w:ins w:id="113" w:author="daniel.calvey" w:date="2020-08-12T11:49:00Z">
        <w:r w:rsidR="008639F9">
          <w:t xml:space="preserve">demonstrates </w:t>
        </w:r>
      </w:ins>
      <w:del w:id="114" w:author="daniel.calvey" w:date="2020-08-12T11:49:00Z">
        <w:r w:rsidRPr="003F254E" w:rsidDel="008639F9">
          <w:delText>exhibits</w:delText>
        </w:r>
      </w:del>
      <w:r w:rsidRPr="003F254E">
        <w:t xml:space="preserve"> that the performance of the system can be improved, even with a low power harvesting efficiency. Although designing an assistive device with a regeneration mechanism can be challenging </w:t>
      </w:r>
      <w:ins w:id="115" w:author="daniel.calvey" w:date="2020-08-12T11:50:00Z">
        <w:r w:rsidR="008639F9">
          <w:t xml:space="preserve">from </w:t>
        </w:r>
      </w:ins>
      <w:del w:id="116" w:author="daniel.calvey" w:date="2020-08-12T11:50:00Z">
        <w:r w:rsidRPr="003F254E" w:rsidDel="008639F9">
          <w:delText>in</w:delText>
        </w:r>
      </w:del>
      <w:r w:rsidRPr="003F254E">
        <w:t xml:space="preserve"> both mechanical and electrical perspectives, this result, shown in Figure \ref{</w:t>
      </w:r>
      <w:proofErr w:type="spellStart"/>
      <w:r w:rsidRPr="003F254E">
        <w:t>Fig_Paretofronts_Regeneration_Efficiency_Comparison</w:t>
      </w:r>
      <w:proofErr w:type="spellEnd"/>
      <w:r w:rsidRPr="003F254E">
        <w:t>}, indicates that the performance and independence of the assistive device can be remarkably improved</w:t>
      </w:r>
      <w:ins w:id="117" w:author="daniel.calvey" w:date="2020-08-12T11:50:00Z">
        <w:r w:rsidR="008639F9">
          <w:t>,</w:t>
        </w:r>
      </w:ins>
      <w:r w:rsidRPr="003F254E">
        <w:t xml:space="preserve"> even </w:t>
      </w:r>
      <w:ins w:id="118" w:author="daniel.calvey" w:date="2020-08-12T11:50:00Z">
        <w:r w:rsidR="008639F9">
          <w:t xml:space="preserve">with </w:t>
        </w:r>
      </w:ins>
      <w:del w:id="119" w:author="daniel.calvey" w:date="2020-08-12T11:50:00Z">
        <w:r w:rsidRPr="003F254E" w:rsidDel="008639F9">
          <w:delText>wit</w:delText>
        </w:r>
      </w:del>
      <w:r w:rsidRPr="003F254E">
        <w:t xml:space="preserve"> a relatively weak performance of a regeneration mechanism. Additionally, this power requirement reduction can enable the battery and mechanical designers to reduce the load of the battery </w:t>
      </w:r>
      <w:proofErr w:type="gramStart"/>
      <w:r w:rsidRPr="003F254E">
        <w:t>and  device</w:t>
      </w:r>
      <w:proofErr w:type="gramEnd"/>
      <w:r w:rsidRPr="003F254E">
        <w:t xml:space="preserve"> on the musculoskeletal system of subjects, which </w:t>
      </w:r>
      <w:ins w:id="120" w:author="daniel.calvey" w:date="2020-08-12T11:51:00Z">
        <w:r w:rsidR="008639F9">
          <w:t xml:space="preserve">causes </w:t>
        </w:r>
      </w:ins>
      <w:del w:id="121" w:author="daniel.calvey" w:date="2020-08-12T11:51:00Z">
        <w:r w:rsidRPr="003F254E" w:rsidDel="008639F9">
          <w:delText>is causing</w:delText>
        </w:r>
      </w:del>
      <w:r w:rsidRPr="003F254E">
        <w:t xml:space="preserve"> metabolic power consumption increase in </w:t>
      </w:r>
      <w:ins w:id="122" w:author="daniel.calvey" w:date="2020-08-12T11:51:00Z">
        <w:r w:rsidR="008639F9">
          <w:t xml:space="preserve">an </w:t>
        </w:r>
      </w:ins>
      <w:del w:id="123" w:author="daniel.calvey" w:date="2020-08-12T11:51:00Z">
        <w:r w:rsidRPr="003F254E" w:rsidDel="008639F9">
          <w:delText>a</w:delText>
        </w:r>
      </w:del>
      <w:r w:rsidRPr="003F254E">
        <w:t xml:space="preserve"> individual being assisted and </w:t>
      </w:r>
      <w:ins w:id="124" w:author="daniel.calvey" w:date="2020-08-12T11:51:00Z">
        <w:r w:rsidR="008639F9">
          <w:t xml:space="preserve">requires </w:t>
        </w:r>
      </w:ins>
      <w:del w:id="125" w:author="daniel.calvey" w:date="2020-08-12T11:51:00Z">
        <w:r w:rsidRPr="003F254E" w:rsidDel="008639F9">
          <w:delText>is requiring</w:delText>
        </w:r>
      </w:del>
      <w:r w:rsidRPr="003F254E">
        <w:t xml:space="preserve"> the device to compensate for this increase ahead of providing assistance to the subject.</w:t>
      </w:r>
    </w:p>
    <w:p w14:paraId="4BA2F968" w14:textId="5FF0A5B9" w:rsidR="00DF59B1" w:rsidRPr="003F254E" w:rsidRDefault="00DF59B1" w:rsidP="00DF59B1">
      <w:r w:rsidRPr="003F254E">
        <w:t>Conducting comparisons between the devices and load conditions show</w:t>
      </w:r>
      <w:ins w:id="126" w:author="daniel.calvey" w:date="2020-08-12T11:51:00Z">
        <w:r w:rsidR="008639F9">
          <w:t>s</w:t>
        </w:r>
      </w:ins>
      <w:r w:rsidRPr="003F254E">
        <w:t xml:space="preserve"> that the regenerated </w:t>
      </w:r>
      <w:proofErr w:type="spellStart"/>
      <w:r w:rsidRPr="003F254E">
        <w:t>monoarticular</w:t>
      </w:r>
      <w:proofErr w:type="spellEnd"/>
      <w:r w:rsidRPr="003F254E">
        <w:t xml:space="preserve"> devices in different loaded conditions performed differently in </w:t>
      </w:r>
      <w:ins w:id="127" w:author="daniel.calvey" w:date="2020-08-12T11:52:00Z">
        <w:r w:rsidR="008639F9">
          <w:t xml:space="preserve">that </w:t>
        </w:r>
      </w:ins>
      <w:del w:id="128" w:author="daniel.calvey" w:date="2020-08-12T11:52:00Z">
        <w:r w:rsidRPr="003F254E" w:rsidDel="008639F9">
          <w:delText>which</w:delText>
        </w:r>
      </w:del>
      <w:r w:rsidRPr="003F254E">
        <w:t xml:space="preserve"> the </w:t>
      </w:r>
      <w:r w:rsidRPr="003F254E">
        <w:lastRenderedPageBreak/>
        <w:t xml:space="preserve">performance and optimal configurations of </w:t>
      </w:r>
      <w:proofErr w:type="spellStart"/>
      <w:r w:rsidRPr="003F254E">
        <w:t>monoarticular</w:t>
      </w:r>
      <w:proofErr w:type="spellEnd"/>
      <w:r w:rsidRPr="003F254E">
        <w:t xml:space="preserve"> devices were considerably different in different load conditions. The regeneration</w:t>
      </w:r>
      <w:commentRangeStart w:id="129"/>
      <w:r w:rsidRPr="003F254E">
        <w:t xml:space="preserve">, additionally, </w:t>
      </w:r>
      <w:commentRangeEnd w:id="129"/>
      <w:r w:rsidR="008639F9">
        <w:rPr>
          <w:rStyle w:val="CommentReference"/>
        </w:rPr>
        <w:commentReference w:id="129"/>
      </w:r>
      <w:r w:rsidRPr="003F254E">
        <w:t xml:space="preserve">changed the slope of the </w:t>
      </w:r>
      <w:proofErr w:type="spellStart"/>
      <w:r w:rsidRPr="003F254E">
        <w:t>biarticular</w:t>
      </w:r>
      <w:proofErr w:type="spellEnd"/>
      <w:r w:rsidRPr="003F254E">
        <w:t xml:space="preserve"> Pareto front curves and enabled this configuration to achieve more optimal solutions on the higher torque requirement regions</w:t>
      </w:r>
      <w:ins w:id="130" w:author="daniel.calvey" w:date="2020-08-12T11:53:00Z">
        <w:r w:rsidR="008639F9">
          <w:t>,</w:t>
        </w:r>
      </w:ins>
      <w:r w:rsidRPr="003F254E">
        <w:t xml:space="preserve"> while the performance of the </w:t>
      </w:r>
      <w:proofErr w:type="spellStart"/>
      <w:r w:rsidRPr="003F254E">
        <w:t>monoarticular</w:t>
      </w:r>
      <w:proofErr w:type="spellEnd"/>
      <w:r w:rsidRPr="003F254E">
        <w:t xml:space="preserve"> exoskeleton </w:t>
      </w:r>
      <w:ins w:id="131" w:author="daniel.calvey" w:date="2020-08-12T11:53:00Z">
        <w:r w:rsidR="008639F9">
          <w:t xml:space="preserve">was </w:t>
        </w:r>
      </w:ins>
      <w:del w:id="132" w:author="daniel.calvey" w:date="2020-08-12T11:53:00Z">
        <w:r w:rsidRPr="003F254E" w:rsidDel="008639F9">
          <w:delText>did</w:delText>
        </w:r>
      </w:del>
      <w:r w:rsidRPr="003F254E">
        <w:t xml:space="preserve"> not affected considerably in high peak torque regions</w:t>
      </w:r>
      <w:ins w:id="133" w:author="daniel.calvey" w:date="2020-08-12T11:53:00Z">
        <w:r w:rsidR="008639F9">
          <w:t>,</w:t>
        </w:r>
      </w:ins>
      <w:r w:rsidRPr="003F254E">
        <w:t xml:space="preserve"> as </w:t>
      </w:r>
      <w:del w:id="134" w:author="daniel.calvey" w:date="2020-08-12T11:53:00Z">
        <w:r w:rsidRPr="003F254E" w:rsidDel="008639F9">
          <w:delText>is</w:delText>
        </w:r>
      </w:del>
      <w:r w:rsidRPr="003F254E">
        <w:t xml:space="preserve"> shown in Figure \</w:t>
      </w:r>
      <w:proofErr w:type="gramStart"/>
      <w:r w:rsidRPr="003F254E">
        <w:t>ref{</w:t>
      </w:r>
      <w:proofErr w:type="spellStart"/>
      <w:proofErr w:type="gramEnd"/>
      <w:r w:rsidRPr="003F254E">
        <w:t>Fig_Regenerated_Main_Paretofronts</w:t>
      </w:r>
      <w:proofErr w:type="spellEnd"/>
      <w:r w:rsidRPr="003F254E">
        <w:t>}.</w:t>
      </w:r>
    </w:p>
    <w:p w14:paraId="46F85498" w14:textId="25EE8CF9" w:rsidR="00DF59B1" w:rsidRPr="003F254E" w:rsidRDefault="00DF59B1" w:rsidP="00DF59B1">
      <w:pPr>
        <w:rPr>
          <w:b/>
          <w:bCs/>
        </w:rPr>
      </w:pPr>
      <w:r w:rsidRPr="003F254E">
        <w:rPr>
          <w:b/>
          <w:bCs/>
        </w:rPr>
        <w:t>\subsection*{</w:t>
      </w:r>
      <w:commentRangeStart w:id="135"/>
      <w:r w:rsidRPr="003F254E">
        <w:rPr>
          <w:b/>
          <w:bCs/>
        </w:rPr>
        <w:t>Optimal Devices Inertial Properties Effect</w:t>
      </w:r>
      <w:commentRangeEnd w:id="135"/>
      <w:r w:rsidR="001630BE">
        <w:rPr>
          <w:rStyle w:val="CommentReference"/>
        </w:rPr>
        <w:commentReference w:id="135"/>
      </w:r>
      <w:r w:rsidRPr="003F254E">
        <w:rPr>
          <w:b/>
          <w:bCs/>
        </w:rPr>
        <w:t>}</w:t>
      </w:r>
    </w:p>
    <w:p w14:paraId="3FD21579" w14:textId="45C1B698" w:rsidR="00DF59B1" w:rsidRPr="003F254E" w:rsidRDefault="00DF59B1" w:rsidP="00DF59B1">
      <w:r w:rsidRPr="003F254E">
        <w:t>One of the main challenges with designing mobile exoskeletons is the effect of their mass and inertia</w:t>
      </w:r>
      <w:del w:id="136" w:author="daniel.calvey" w:date="2020-08-12T11:55:00Z">
        <w:r w:rsidRPr="003F254E" w:rsidDel="001630BE">
          <w:delText>,</w:delText>
        </w:r>
      </w:del>
      <w:r w:rsidRPr="003F254E">
        <w:t xml:space="preserve"> augmented to the extremities of assisted subjects</w:t>
      </w:r>
      <w:del w:id="137" w:author="daniel.calvey" w:date="2020-08-12T11:55:00Z">
        <w:r w:rsidRPr="003F254E" w:rsidDel="001630BE">
          <w:delText>,</w:delText>
        </w:r>
      </w:del>
      <w:r w:rsidRPr="003F254E">
        <w:t xml:space="preserve"> on the metabolic rate of subjects. The effect of mass and inertia on the metabolic cost has been studied </w:t>
      </w:r>
      <w:ins w:id="138" w:author="daniel.calvey" w:date="2020-08-12T11:55:00Z">
        <w:r w:rsidR="001630BE">
          <w:t xml:space="preserve">by </w:t>
        </w:r>
      </w:ins>
      <w:del w:id="139" w:author="daniel.calvey" w:date="2020-08-12T11:55:00Z">
        <w:r w:rsidRPr="003F254E" w:rsidDel="001630BE">
          <w:delText>through</w:delText>
        </w:r>
      </w:del>
      <w:r w:rsidRPr="003F254E">
        <w:t xml:space="preserve"> several </w:t>
      </w:r>
      <w:ins w:id="140" w:author="daniel.calvey" w:date="2020-08-12T11:55:00Z">
        <w:r w:rsidR="001630BE">
          <w:t xml:space="preserve">researchers </w:t>
        </w:r>
      </w:ins>
      <w:del w:id="141" w:author="daniel.calvey" w:date="2020-08-12T11:55:00Z">
        <w:r w:rsidRPr="003F254E" w:rsidDel="001630BE">
          <w:delText>literatures</w:delText>
        </w:r>
      </w:del>
      <w:r w:rsidRPr="003F254E">
        <w:t xml:space="preserve"> \cite{133,134} </w:t>
      </w:r>
      <w:del w:id="142" w:author="daniel.calvey" w:date="2020-08-12T11:56:00Z">
        <w:r w:rsidRPr="003F254E" w:rsidDel="001630BE">
          <w:delText>and i</w:delText>
        </w:r>
      </w:del>
      <w:ins w:id="143" w:author="daniel.calvey" w:date="2020-08-12T11:56:00Z">
        <w:r w:rsidR="001630BE">
          <w:t>I</w:t>
        </w:r>
      </w:ins>
      <w:r w:rsidRPr="003F254E">
        <w:t xml:space="preserve">t </w:t>
      </w:r>
      <w:ins w:id="144" w:author="daniel.calvey" w:date="2020-08-12T11:56:00Z">
        <w:r w:rsidR="001630BE">
          <w:t xml:space="preserve">has been </w:t>
        </w:r>
      </w:ins>
      <w:del w:id="145" w:author="daniel.calvey" w:date="2020-08-12T11:56:00Z">
        <w:r w:rsidRPr="003F254E" w:rsidDel="001630BE">
          <w:delText>is</w:delText>
        </w:r>
      </w:del>
      <w:r w:rsidRPr="003F254E">
        <w:t xml:space="preserve"> shown that the metabolic rate of the subject changes considerably by adding mass and inertia \</w:t>
      </w:r>
      <w:proofErr w:type="gramStart"/>
      <w:r w:rsidRPr="003F254E">
        <w:t>cite{</w:t>
      </w:r>
      <w:proofErr w:type="gramEnd"/>
      <w:r w:rsidRPr="003F254E">
        <w:t>133,134,135}.</w:t>
      </w:r>
    </w:p>
    <w:p w14:paraId="798E9D05" w14:textId="65CBFC42" w:rsidR="00DF59B1" w:rsidRPr="003F254E" w:rsidRDefault="00DF59B1" w:rsidP="00DF59B1">
      <w:r w:rsidRPr="003F254E">
        <w:t xml:space="preserve">The proposed exoskeletons in this study have </w:t>
      </w:r>
      <w:del w:id="146" w:author="daniel.calvey" w:date="2020-08-12T11:56:00Z">
        <w:r w:rsidRPr="003F254E" w:rsidDel="001630BE">
          <w:delText>a</w:delText>
        </w:r>
      </w:del>
      <w:r w:rsidRPr="003F254E">
        <w:t xml:space="preserve"> remarkably different inertial properties due to their kinematic designs</w:t>
      </w:r>
      <w:ins w:id="147" w:author="daniel.calvey" w:date="2020-08-12T11:56:00Z">
        <w:r w:rsidR="001630BE">
          <w:t>,</w:t>
        </w:r>
      </w:ins>
      <w:r w:rsidRPr="003F254E">
        <w:t xml:space="preserve"> and this difference results in </w:t>
      </w:r>
      <w:ins w:id="148" w:author="daniel.calvey" w:date="2020-08-12T11:56:00Z">
        <w:r w:rsidR="001630BE">
          <w:t xml:space="preserve">a </w:t>
        </w:r>
      </w:ins>
      <w:r w:rsidRPr="003F254E">
        <w:t xml:space="preserve">different effect on the metabolic power consumption of subjects. Since the current neural control algorithm of </w:t>
      </w:r>
      <w:del w:id="149" w:author="daniel.calvey" w:date="2020-08-12T11:57:00Z">
        <w:r w:rsidRPr="003F254E" w:rsidDel="001630BE">
          <w:delText>the</w:delText>
        </w:r>
      </w:del>
      <w:r w:rsidRPr="003F254E">
        <w:t xml:space="preserve"> </w:t>
      </w:r>
      <w:proofErr w:type="spellStart"/>
      <w:r w:rsidRPr="003F254E">
        <w:t>OpenSim</w:t>
      </w:r>
      <w:proofErr w:type="spellEnd"/>
      <w:r w:rsidRPr="003F254E">
        <w:t xml:space="preserve"> is not able to simulate any variations in the musculoskeletal model that has not been captured by experimental data \cite{92}, we simulated the effect of the mass and inertia offline using the model proposed by Browning et al.\</w:t>
      </w:r>
      <w:proofErr w:type="gramStart"/>
      <w:r w:rsidRPr="003F254E">
        <w:t>cite{</w:t>
      </w:r>
      <w:proofErr w:type="gramEnd"/>
      <w:r w:rsidRPr="003F254E">
        <w:t xml:space="preserve">133} for the effect of </w:t>
      </w:r>
      <w:del w:id="150" w:author="daniel.calvey" w:date="2020-08-12T11:57:00Z">
        <w:r w:rsidRPr="003F254E" w:rsidDel="001630BE">
          <w:delText>the</w:delText>
        </w:r>
      </w:del>
      <w:r w:rsidRPr="003F254E">
        <w:t xml:space="preserve"> mass and inertia on the metabolic cost of subjects.</w:t>
      </w:r>
    </w:p>
    <w:p w14:paraId="6F2AAF64" w14:textId="17126331" w:rsidR="00DF59B1" w:rsidRPr="003F254E" w:rsidRDefault="00DF59B1" w:rsidP="00DF59B1">
      <w:r w:rsidRPr="003F254E">
        <w:t>The study</w:t>
      </w:r>
      <w:del w:id="151" w:author="daniel.calvey" w:date="2020-08-12T11:57:00Z">
        <w:r w:rsidRPr="003F254E" w:rsidDel="001630BE">
          <w:delText>,</w:delText>
        </w:r>
      </w:del>
      <w:r w:rsidRPr="003F254E">
        <w:t xml:space="preserve"> accomplished by Browning et al.\cite{133</w:t>
      </w:r>
      <w:del w:id="152" w:author="daniel.calvey" w:date="2020-08-12T11:57:00Z">
        <w:r w:rsidRPr="003F254E" w:rsidDel="001630BE">
          <w:delText>}</w:delText>
        </w:r>
      </w:del>
      <w:r w:rsidRPr="003F254E">
        <w:t xml:space="preserve">, proposed a linear model for the effect of adding mass and inertia on each segment of the lower limb by </w:t>
      </w:r>
      <w:ins w:id="153" w:author="daniel.calvey" w:date="2020-08-12T11:58:00Z">
        <w:r w:rsidR="001630BE">
          <w:t xml:space="preserve">experimentally </w:t>
        </w:r>
      </w:ins>
      <w:r w:rsidRPr="003F254E">
        <w:t>capturing and analyzing the effect of adding mass to different segments of</w:t>
      </w:r>
      <w:ins w:id="154" w:author="daniel.calvey" w:date="2020-08-12T11:58:00Z">
        <w:r w:rsidR="001630BE">
          <w:t xml:space="preserve"> the</w:t>
        </w:r>
      </w:ins>
      <w:r w:rsidRPr="003F254E">
        <w:t xml:space="preserve"> lower </w:t>
      </w:r>
      <w:ins w:id="155" w:author="daniel.calvey" w:date="2020-08-12T11:58:00Z">
        <w:r w:rsidR="001630BE">
          <w:t xml:space="preserve">extremities </w:t>
        </w:r>
      </w:ins>
      <w:del w:id="156" w:author="daniel.calvey" w:date="2020-08-12T11:58:00Z">
        <w:r w:rsidRPr="003F254E" w:rsidDel="001630BE">
          <w:delText>extremity</w:delText>
        </w:r>
      </w:del>
      <w:r w:rsidRPr="003F254E">
        <w:t xml:space="preserve"> and their inertia on the metabolic energy expenditure of the subjects</w:t>
      </w:r>
      <w:del w:id="157" w:author="daniel.calvey" w:date="2020-08-12T11:58:00Z">
        <w:r w:rsidRPr="003F254E" w:rsidDel="001630BE">
          <w:delText xml:space="preserve"> experimentally</w:delText>
        </w:r>
      </w:del>
      <w:r w:rsidRPr="003F254E">
        <w:t xml:space="preserve">. In this study, subjects </w:t>
      </w:r>
      <w:ins w:id="158" w:author="daniel.calvey" w:date="2020-08-12T11:59:00Z">
        <w:r w:rsidR="001630BE">
          <w:t xml:space="preserve">walked </w:t>
        </w:r>
      </w:ins>
      <w:del w:id="159" w:author="daniel.calvey" w:date="2020-08-12T11:59:00Z">
        <w:r w:rsidRPr="003F254E" w:rsidDel="001630BE">
          <w:delText>were walking</w:delText>
        </w:r>
      </w:del>
      <w:r w:rsidRPr="003F254E">
        <w:t xml:space="preserve"> at 1.25 m/s without carrying any heavy load on their torso</w:t>
      </w:r>
      <w:ins w:id="160" w:author="daniel.calvey" w:date="2020-08-12T11:59:00Z">
        <w:r w:rsidR="001630BE">
          <w:t>,</w:t>
        </w:r>
      </w:ins>
      <w:r w:rsidRPr="003F254E">
        <w:t xml:space="preserve"> which is similar to the data captured from the subjects in the walking with \</w:t>
      </w:r>
      <w:proofErr w:type="spellStart"/>
      <w:r w:rsidRPr="003F254E">
        <w:t>textit</w:t>
      </w:r>
      <w:proofErr w:type="spellEnd"/>
      <w:r w:rsidRPr="003F254E">
        <w:t>{\</w:t>
      </w:r>
      <w:proofErr w:type="spellStart"/>
      <w:r w:rsidRPr="003F254E">
        <w:t>textit</w:t>
      </w:r>
      <w:proofErr w:type="spellEnd"/>
      <w:r w:rsidRPr="003F254E">
        <w:t>{</w:t>
      </w:r>
      <w:proofErr w:type="spellStart"/>
      <w:r w:rsidRPr="003F254E">
        <w:t>noload</w:t>
      </w:r>
      <w:proofErr w:type="spellEnd"/>
      <w:r w:rsidRPr="003F254E">
        <w:t>}}</w:t>
      </w:r>
      <w:ins w:id="161" w:author="daniel.calvey" w:date="2020-08-12T12:00:00Z">
        <w:r w:rsidR="001630BE">
          <w:t xml:space="preserve"> condition</w:t>
        </w:r>
      </w:ins>
      <w:r w:rsidRPr="003F254E">
        <w:t xml:space="preserve"> at their self-selected speed\cite{93}. This qualitative match between the data and experimental protocols of Browning et al. and </w:t>
      </w:r>
      <w:proofErr w:type="spellStart"/>
      <w:r w:rsidRPr="003F254E">
        <w:t>Dembia</w:t>
      </w:r>
      <w:proofErr w:type="spellEnd"/>
      <w:r w:rsidRPr="003F254E">
        <w:t xml:space="preserve"> et al</w:t>
      </w:r>
      <w:ins w:id="162" w:author="daniel.calvey" w:date="2020-08-12T12:00:00Z">
        <w:r w:rsidR="001630BE">
          <w:t>.</w:t>
        </w:r>
      </w:ins>
      <w:r w:rsidRPr="003F254E">
        <w:t xml:space="preserve"> </w:t>
      </w:r>
      <w:ins w:id="163" w:author="daniel.calvey" w:date="2020-08-12T12:00:00Z">
        <w:r w:rsidR="001630BE">
          <w:t xml:space="preserve">enabled </w:t>
        </w:r>
      </w:ins>
      <w:del w:id="164" w:author="daniel.calvey" w:date="2020-08-12T12:00:00Z">
        <w:r w:rsidRPr="003F254E" w:rsidDel="001630BE">
          <w:delText>enabling</w:delText>
        </w:r>
      </w:del>
      <w:r w:rsidRPr="003F254E">
        <w:t xml:space="preserve"> us to employ the developed model of \cite{133} to study the effect of mass and inertia added by assistive devices through offline simulations for the subjects walking at free speed without carrying any external load (i.e.{\it </w:t>
      </w:r>
      <w:proofErr w:type="spellStart"/>
      <w:r w:rsidRPr="003F254E">
        <w:t>noload</w:t>
      </w:r>
      <w:proofErr w:type="spellEnd"/>
      <w:r w:rsidRPr="003F254E">
        <w:t>} condition).</w:t>
      </w:r>
    </w:p>
    <w:p w14:paraId="539782CB" w14:textId="77777777" w:rsidR="00DF59B1" w:rsidRPr="003F254E" w:rsidRDefault="00DF59B1" w:rsidP="00DF59B1">
      <w:pPr>
        <w:rPr>
          <w:color w:val="00B050"/>
        </w:rPr>
      </w:pPr>
      <w:r w:rsidRPr="003F254E">
        <w:rPr>
          <w:color w:val="00B050"/>
        </w:rPr>
        <w:t>\begin{figure*}[</w:t>
      </w:r>
      <w:proofErr w:type="spellStart"/>
      <w:r w:rsidRPr="003F254E">
        <w:rPr>
          <w:color w:val="00B050"/>
        </w:rPr>
        <w:t>ht</w:t>
      </w:r>
      <w:proofErr w:type="spellEnd"/>
      <w:r w:rsidRPr="003F254E">
        <w:rPr>
          <w:color w:val="00B050"/>
        </w:rPr>
        <w:t xml:space="preserve">]   </w:t>
      </w:r>
    </w:p>
    <w:p w14:paraId="7885353F" w14:textId="77777777" w:rsidR="00DF59B1" w:rsidRPr="003F254E" w:rsidRDefault="00DF59B1" w:rsidP="00DF59B1">
      <w:pPr>
        <w:rPr>
          <w:color w:val="00B050"/>
        </w:rPr>
      </w:pPr>
      <w:r w:rsidRPr="003F254E">
        <w:rPr>
          <w:color w:val="00B050"/>
        </w:rPr>
        <w:t>\end{figure*}</w:t>
      </w:r>
    </w:p>
    <w:p w14:paraId="4B644623" w14:textId="1A9ED777" w:rsidR="00DF59B1" w:rsidRPr="003F254E" w:rsidRDefault="00DF59B1" w:rsidP="00DF59B1">
      <w:r w:rsidRPr="003F254E">
        <w:t xml:space="preserve">The effect of inertial properties of devices on the simulated devices </w:t>
      </w:r>
      <w:ins w:id="165" w:author="daniel.calvey" w:date="2020-08-12T12:01:00Z">
        <w:r w:rsidR="001630BE">
          <w:t xml:space="preserve">was </w:t>
        </w:r>
      </w:ins>
      <w:del w:id="166" w:author="daniel.calvey" w:date="2020-08-12T12:01:00Z">
        <w:r w:rsidRPr="003F254E" w:rsidDel="001630BE">
          <w:delText>were</w:delText>
        </w:r>
      </w:del>
      <w:r w:rsidRPr="003F254E">
        <w:t xml:space="preserve"> remarkable, </w:t>
      </w:r>
      <w:ins w:id="167" w:author="daniel.calvey" w:date="2020-08-12T12:01:00Z">
        <w:r w:rsidR="001630BE">
          <w:t xml:space="preserve">changing </w:t>
        </w:r>
      </w:ins>
      <w:del w:id="168" w:author="daniel.calvey" w:date="2020-08-12T12:01:00Z">
        <w:r w:rsidRPr="003F254E" w:rsidDel="001630BE">
          <w:delText>and this effect changed</w:delText>
        </w:r>
      </w:del>
      <w:r w:rsidRPr="003F254E">
        <w:t xml:space="preserve"> most of the solutions on the optimal trade-off curve, as represented in Figure \</w:t>
      </w:r>
      <w:proofErr w:type="gramStart"/>
      <w:r w:rsidRPr="003F254E">
        <w:t>ref{</w:t>
      </w:r>
      <w:proofErr w:type="spellStart"/>
      <w:proofErr w:type="gramEnd"/>
      <w:r w:rsidRPr="003F254E">
        <w:t>Fig_Paretofronts_Mass_Regeneration_Effect_Comparison</w:t>
      </w:r>
      <w:proofErr w:type="spellEnd"/>
      <w:r w:rsidRPr="003F254E">
        <w:t>}. The highest peak torque</w:t>
      </w:r>
      <w:ins w:id="169" w:author="daniel.calvey" w:date="2020-08-12T12:01:00Z">
        <w:r w:rsidR="001630BE">
          <w:t>s</w:t>
        </w:r>
      </w:ins>
      <w:r w:rsidRPr="003F254E">
        <w:t xml:space="preserve"> in both </w:t>
      </w:r>
      <w:proofErr w:type="spellStart"/>
      <w:r w:rsidRPr="003F254E">
        <w:t>monoarticular</w:t>
      </w:r>
      <w:proofErr w:type="spellEnd"/>
      <w:r w:rsidRPr="003F254E">
        <w:t xml:space="preserve"> and </w:t>
      </w:r>
      <w:proofErr w:type="spellStart"/>
      <w:r w:rsidRPr="003F254E">
        <w:t>biarticular</w:t>
      </w:r>
      <w:proofErr w:type="spellEnd"/>
      <w:r w:rsidRPr="003F254E">
        <w:t xml:space="preserve"> exoskeletons are 60 </w:t>
      </w:r>
      <w:proofErr w:type="spellStart"/>
      <w:r w:rsidRPr="003F254E">
        <w:t>N.m</w:t>
      </w:r>
      <w:proofErr w:type="spellEnd"/>
      <w:r w:rsidRPr="003F254E">
        <w:t xml:space="preserve"> for the knee and 50 </w:t>
      </w:r>
      <w:proofErr w:type="spellStart"/>
      <w:r w:rsidRPr="003F254E">
        <w:t>N.m</w:t>
      </w:r>
      <w:proofErr w:type="spellEnd"/>
      <w:r w:rsidRPr="003F254E">
        <w:t xml:space="preserve"> for the hip joint. </w:t>
      </w:r>
      <w:commentRangeStart w:id="170"/>
      <w:r w:rsidRPr="003F254E">
        <w:t>Since the inertia of devices was affected by altering the peak torque,</w:t>
      </w:r>
      <w:ins w:id="171" w:author="daniel.calvey" w:date="2020-08-12T12:02:00Z">
        <w:r w:rsidR="001630BE">
          <w:t xml:space="preserve"> these</w:t>
        </w:r>
      </w:ins>
      <w:r w:rsidRPr="003F254E">
        <w:t xml:space="preserve"> results indicate that the reflected inertia </w:t>
      </w:r>
      <w:ins w:id="172" w:author="daniel.calvey" w:date="2020-08-12T12:03:00Z">
        <w:r w:rsidR="001630BE">
          <w:t xml:space="preserve">has </w:t>
        </w:r>
      </w:ins>
      <w:del w:id="173" w:author="daniel.calvey" w:date="2020-08-12T12:03:00Z">
        <w:r w:rsidRPr="003F254E" w:rsidDel="001630BE">
          <w:delText>have</w:delText>
        </w:r>
      </w:del>
      <w:r w:rsidRPr="003F254E">
        <w:t xml:space="preserve"> a considerable effect on the optimality of a device and power consumption of an exoskeleton with high peak torque is not efficient in comparison to the amount of metabolic cost reduction they provide.</w:t>
      </w:r>
      <w:commentRangeEnd w:id="170"/>
      <w:r w:rsidR="00D0397E">
        <w:rPr>
          <w:rStyle w:val="CommentReference"/>
        </w:rPr>
        <w:commentReference w:id="170"/>
      </w:r>
    </w:p>
    <w:p w14:paraId="60E39743" w14:textId="77777777" w:rsidR="00DF59B1" w:rsidRPr="003F254E" w:rsidRDefault="00DF59B1" w:rsidP="00DF59B1">
      <w:pPr>
        <w:rPr>
          <w:color w:val="00B050"/>
        </w:rPr>
      </w:pPr>
      <w:r w:rsidRPr="003F254E">
        <w:rPr>
          <w:color w:val="00B050"/>
        </w:rPr>
        <w:t>\begin{figure*}[</w:t>
      </w:r>
      <w:proofErr w:type="spellStart"/>
      <w:r w:rsidRPr="003F254E">
        <w:rPr>
          <w:color w:val="00B050"/>
        </w:rPr>
        <w:t>ht</w:t>
      </w:r>
      <w:proofErr w:type="spellEnd"/>
      <w:r w:rsidRPr="003F254E">
        <w:rPr>
          <w:color w:val="00B050"/>
        </w:rPr>
        <w:t xml:space="preserve">]   </w:t>
      </w:r>
    </w:p>
    <w:p w14:paraId="4637EEA2" w14:textId="77777777" w:rsidR="00DF59B1" w:rsidRPr="003F254E" w:rsidRDefault="00DF59B1" w:rsidP="00DF59B1">
      <w:pPr>
        <w:rPr>
          <w:color w:val="00B050"/>
        </w:rPr>
      </w:pPr>
      <w:r w:rsidRPr="003F254E">
        <w:rPr>
          <w:color w:val="00B050"/>
        </w:rPr>
        <w:lastRenderedPageBreak/>
        <w:t>\end{figure*}</w:t>
      </w:r>
    </w:p>
    <w:p w14:paraId="6ACA8AC6" w14:textId="1BF8D2F8" w:rsidR="00DF59B1" w:rsidRPr="003F254E" w:rsidRDefault="00DF59B1" w:rsidP="00DF59B1">
      <w:r w:rsidRPr="003F254E">
        <w:t xml:space="preserve">While the </w:t>
      </w:r>
      <w:proofErr w:type="spellStart"/>
      <w:r w:rsidRPr="003F254E">
        <w:t>biarticular</w:t>
      </w:r>
      <w:proofErr w:type="spellEnd"/>
      <w:r w:rsidRPr="003F254E">
        <w:t xml:space="preserve"> exoskeleton showed a better performance than </w:t>
      </w:r>
      <w:ins w:id="174" w:author="daniel.calvey" w:date="2020-08-12T12:04:00Z">
        <w:r w:rsidR="00D0397E">
          <w:t xml:space="preserve">the </w:t>
        </w:r>
      </w:ins>
      <w:proofErr w:type="spellStart"/>
      <w:r w:rsidRPr="003F254E">
        <w:t>monoarticular</w:t>
      </w:r>
      <w:proofErr w:type="spellEnd"/>
      <w:r w:rsidRPr="003F254E">
        <w:t xml:space="preserve"> </w:t>
      </w:r>
      <w:ins w:id="175" w:author="daniel.calvey" w:date="2020-08-12T12:04:00Z">
        <w:r w:rsidR="00D0397E">
          <w:t xml:space="preserve">skeleton </w:t>
        </w:r>
      </w:ins>
      <w:r w:rsidRPr="003F254E">
        <w:t>when the inertial properties of exoskeletons were considered (Figure \ref{</w:t>
      </w:r>
      <w:proofErr w:type="spellStart"/>
      <w:r w:rsidRPr="003F254E">
        <w:t>Fig_Paretofronts_Mass_Regeneration_Effect</w:t>
      </w:r>
      <w:proofErr w:type="spellEnd"/>
      <w:r w:rsidRPr="003F254E">
        <w:t xml:space="preserve">}), the slope of Pareto front for both exoskeletons indicates that devices with higher torque capacity </w:t>
      </w:r>
      <w:ins w:id="176" w:author="daniel.calvey" w:date="2020-08-12T12:06:00Z">
        <w:r w:rsidR="00D0397E">
          <w:t xml:space="preserve">does </w:t>
        </w:r>
      </w:ins>
      <w:del w:id="177" w:author="daniel.calvey" w:date="2020-08-12T12:06:00Z">
        <w:r w:rsidRPr="003F254E" w:rsidDel="00D0397E">
          <w:delText xml:space="preserve">will </w:delText>
        </w:r>
      </w:del>
      <w:r w:rsidRPr="003F254E">
        <w:t xml:space="preserve">not </w:t>
      </w:r>
      <w:ins w:id="178" w:author="daniel.calvey" w:date="2020-08-12T12:05:00Z">
        <w:r w:rsidR="00D0397E">
          <w:t xml:space="preserve">considerably/significantly </w:t>
        </w:r>
      </w:ins>
      <w:del w:id="179" w:author="daniel.calvey" w:date="2020-08-12T12:05:00Z">
        <w:r w:rsidRPr="003F254E" w:rsidDel="00D0397E">
          <w:delText>make a considerable</w:delText>
        </w:r>
      </w:del>
      <w:r w:rsidRPr="003F254E">
        <w:t xml:space="preserve"> change </w:t>
      </w:r>
      <w:del w:id="180" w:author="daniel.calvey" w:date="2020-08-12T12:05:00Z">
        <w:r w:rsidRPr="003F254E" w:rsidDel="00D0397E">
          <w:delText>on</w:delText>
        </w:r>
      </w:del>
      <w:r w:rsidRPr="003F254E">
        <w:t xml:space="preserve"> the amount of assist</w:t>
      </w:r>
      <w:ins w:id="181" w:author="daniel.calvey" w:date="2020-08-12T12:04:00Z">
        <w:r w:rsidR="00D0397E">
          <w:t>ance</w:t>
        </w:r>
      </w:ins>
      <w:r w:rsidRPr="003F254E">
        <w:t xml:space="preserve"> that the device can provide to the subjects due to the inertia effect</w:t>
      </w:r>
      <w:ins w:id="182" w:author="daniel.calvey" w:date="2020-08-12T12:05:00Z">
        <w:r w:rsidR="00D0397E">
          <w:t>,</w:t>
        </w:r>
      </w:ins>
      <w:r w:rsidRPr="003F254E">
        <w:t xml:space="preserve"> </w:t>
      </w:r>
      <w:ins w:id="183" w:author="daniel.calvey" w:date="2020-08-12T12:05:00Z">
        <w:r w:rsidR="00D0397E">
          <w:t xml:space="preserve">which </w:t>
        </w:r>
      </w:ins>
      <w:del w:id="184" w:author="daniel.calvey" w:date="2020-08-12T12:05:00Z">
        <w:r w:rsidRPr="003F254E" w:rsidDel="00D0397E">
          <w:delText>and this</w:delText>
        </w:r>
      </w:del>
      <w:r w:rsidRPr="003F254E">
        <w:t xml:space="preserve"> can be seen more obviously for the </w:t>
      </w:r>
      <w:proofErr w:type="spellStart"/>
      <w:r w:rsidRPr="003F254E">
        <w:t>monoarticular</w:t>
      </w:r>
      <w:proofErr w:type="spellEnd"/>
      <w:r w:rsidRPr="003F254E">
        <w:t xml:space="preserve"> device.</w:t>
      </w:r>
    </w:p>
    <w:p w14:paraId="773ACA88" w14:textId="65F6A75E" w:rsidR="00DF59B1" w:rsidRPr="003F254E" w:rsidRDefault="00DF59B1" w:rsidP="00DF59B1">
      <w:r w:rsidRPr="003F254E">
        <w:t xml:space="preserve">The analyses accomplished for the effect of the regeneration and device inertial characteristics on the performance of assistive devices can provide a qualitative perspective for mechatronic systems designers </w:t>
      </w:r>
      <w:ins w:id="185" w:author="daniel.calvey" w:date="2020-08-12T12:06:00Z">
        <w:r w:rsidR="00D0397E">
          <w:t xml:space="preserve">for </w:t>
        </w:r>
      </w:ins>
      <w:del w:id="186" w:author="daniel.calvey" w:date="2020-08-12T12:06:00Z">
        <w:r w:rsidRPr="003F254E" w:rsidDel="00D0397E">
          <w:delText>on</w:delText>
        </w:r>
      </w:del>
      <w:r w:rsidRPr="003F254E">
        <w:t xml:space="preserve"> designing assistive devices. The general outcome of these analyses shows that selecting an actuator with a high torque density is essential to reduce the reflected inertia effect of gear train on the power expenditure of subjects. The active inertia compensation methods </w:t>
      </w:r>
      <w:commentRangeStart w:id="187"/>
      <w:r w:rsidRPr="003F254E">
        <w:t xml:space="preserve">by designing a controller </w:t>
      </w:r>
      <w:commentRangeEnd w:id="187"/>
      <w:r w:rsidR="00D0397E">
        <w:rPr>
          <w:rStyle w:val="CommentReference"/>
        </w:rPr>
        <w:commentReference w:id="187"/>
      </w:r>
      <w:r w:rsidRPr="003F254E">
        <w:t xml:space="preserve">also can be helpful in reducing the impact of inertia on the metabolic expenditure increase of subjects, which has been used by \cite{148} for </w:t>
      </w:r>
      <w:proofErr w:type="gramStart"/>
      <w:r w:rsidRPr="003F254E">
        <w:t>controlling  a</w:t>
      </w:r>
      <w:proofErr w:type="gramEnd"/>
      <w:r w:rsidRPr="003F254E">
        <w:t xml:space="preserve"> one degree of freedom knee exoskeleton to compensate its inertia; however, this method comes with some coupled stability issues \cite{146,147,148} that need to be addressed while designing the controller.</w:t>
      </w:r>
    </w:p>
    <w:p w14:paraId="2578C64F" w14:textId="1C9CD284" w:rsidR="00DF59B1" w:rsidRPr="003F254E" w:rsidRDefault="00DF59B1" w:rsidP="00DF59B1">
      <w:r w:rsidRPr="003F254E">
        <w:t xml:space="preserve">The </w:t>
      </w:r>
      <w:proofErr w:type="gramStart"/>
      <w:r w:rsidRPr="003F254E">
        <w:t>results  also</w:t>
      </w:r>
      <w:proofErr w:type="gramEnd"/>
      <w:r w:rsidRPr="003F254E">
        <w:t xml:space="preserve"> showed that keeping the actuator mass near </w:t>
      </w:r>
      <w:del w:id="188" w:author="daniel.calvey" w:date="2020-08-12T12:08:00Z">
        <w:r w:rsidRPr="003F254E" w:rsidDel="00D0397E">
          <w:delText>to</w:delText>
        </w:r>
      </w:del>
      <w:r w:rsidRPr="003F254E">
        <w:t xml:space="preserve"> proximal joints and assisting the joint of interest distally has a considerable impact on the metabolic power consumption of subjects. As we discussed previously, this mechanical design conclusion was already studied on the human musculoskeletal system, and it was shown the </w:t>
      </w:r>
      <w:proofErr w:type="spellStart"/>
      <w:r w:rsidRPr="003F254E">
        <w:t>biarticular</w:t>
      </w:r>
      <w:proofErr w:type="spellEnd"/>
      <w:r w:rsidRPr="003F254E">
        <w:t xml:space="preserve"> muscles enable human musculoskeletal structure</w:t>
      </w:r>
      <w:ins w:id="189" w:author="daniel.calvey" w:date="2020-08-12T12:08:00Z">
        <w:r w:rsidR="00D0397E">
          <w:t>s</w:t>
        </w:r>
      </w:ins>
      <w:r w:rsidRPr="003F254E">
        <w:t xml:space="preserve"> to keep muscle volume near to </w:t>
      </w:r>
      <w:ins w:id="190" w:author="daniel.calvey" w:date="2020-08-12T12:09:00Z">
        <w:r w:rsidR="00D0397E">
          <w:t xml:space="preserve">the </w:t>
        </w:r>
      </w:ins>
      <w:r w:rsidRPr="003F254E">
        <w:t xml:space="preserve">trunk and transfer power to the distal joints to reduce the inertia and mass of the leg. Consequently, the bio-inspired </w:t>
      </w:r>
      <w:proofErr w:type="spellStart"/>
      <w:r w:rsidRPr="003F254E">
        <w:t>biarticular</w:t>
      </w:r>
      <w:proofErr w:type="spellEnd"/>
      <w:r w:rsidRPr="003F254E">
        <w:t xml:space="preserve"> and multi-articular configurations of the assistive devices can provide a promising improvement in their performance.</w:t>
      </w:r>
    </w:p>
    <w:p w14:paraId="31F2BCD4" w14:textId="33C4453B" w:rsidR="00DF59B1" w:rsidRPr="003F254E" w:rsidRDefault="00DF59B1" w:rsidP="00DF59B1">
      <w:r w:rsidRPr="003F254E">
        <w:t>Although assistive design with highly effective regeneration requires system-level optimization and complicating the design of assistive devices \cite{140}, even a qualitative comparison between devices with regeneration and without regeneration shows a remarkable difference in power consumption. This implies the necessity of regeneration, especially for untethered devices, to improve their independence and their operation</w:t>
      </w:r>
      <w:ins w:id="191" w:author="daniel.calvey" w:date="2020-08-12T12:10:00Z">
        <w:r w:rsidR="00D0397E">
          <w:t>al</w:t>
        </w:r>
      </w:ins>
      <w:r w:rsidRPr="003F254E">
        <w:t xml:space="preserve"> duration.</w:t>
      </w:r>
    </w:p>
    <w:p w14:paraId="793493FF" w14:textId="0064A1BA" w:rsidR="00DF59B1" w:rsidRPr="003F254E" w:rsidRDefault="00DF59B1" w:rsidP="00DF59B1">
      <w:r w:rsidRPr="003F254E">
        <w:t xml:space="preserve">As was discussed, the main difference between the inertial properties of the exoskeletons was the location of augmenting the knee actuator affecting the performance of the </w:t>
      </w:r>
      <w:proofErr w:type="spellStart"/>
      <w:r w:rsidRPr="003F254E">
        <w:t>monoarticular</w:t>
      </w:r>
      <w:proofErr w:type="spellEnd"/>
      <w:r w:rsidRPr="003F254E">
        <w:t xml:space="preserve"> exoskeleton significantly. According to the developed model, the performance of the </w:t>
      </w:r>
      <w:proofErr w:type="spellStart"/>
      <w:r w:rsidRPr="003F254E">
        <w:t>monoarticular</w:t>
      </w:r>
      <w:proofErr w:type="spellEnd"/>
      <w:r w:rsidRPr="003F254E">
        <w:t xml:space="preserve"> exoskeleton can be improved by embedding the knee actuator to the upper part of the shank or thigh while </w:t>
      </w:r>
      <w:proofErr w:type="gramStart"/>
      <w:r w:rsidRPr="003F254E">
        <w:t>its</w:t>
      </w:r>
      <w:proofErr w:type="gramEnd"/>
      <w:r w:rsidRPr="003F254E">
        <w:t xml:space="preserve"> kinematic remains constant. Therefore, we examined the performance of the </w:t>
      </w:r>
      <w:proofErr w:type="spellStart"/>
      <w:r w:rsidRPr="003F254E">
        <w:t>monoarticular</w:t>
      </w:r>
      <w:proofErr w:type="spellEnd"/>
      <w:ins w:id="192" w:author="daniel.calvey" w:date="2020-08-12T12:10:00Z">
        <w:r w:rsidR="00D0397E">
          <w:t xml:space="preserve"> exoskeleton</w:t>
        </w:r>
      </w:ins>
      <w:r w:rsidRPr="003F254E">
        <w:t xml:space="preserve"> with two different inertial characteristics.</w:t>
      </w:r>
    </w:p>
    <w:p w14:paraId="58F09ED6" w14:textId="711E9DFC" w:rsidR="00DF59B1" w:rsidRPr="003F254E" w:rsidRDefault="00DF59B1" w:rsidP="00DF59B1">
      <w:pPr>
        <w:rPr>
          <w:color w:val="00B050"/>
        </w:rPr>
      </w:pPr>
      <w:r w:rsidRPr="003F254E">
        <w:rPr>
          <w:color w:val="00B050"/>
        </w:rPr>
        <w:t>\begin{figure*}[</w:t>
      </w:r>
      <w:proofErr w:type="spellStart"/>
      <w:r w:rsidRPr="003F254E">
        <w:rPr>
          <w:color w:val="00B050"/>
        </w:rPr>
        <w:t>ht</w:t>
      </w:r>
      <w:proofErr w:type="spellEnd"/>
      <w:r w:rsidRPr="003F254E">
        <w:rPr>
          <w:color w:val="00B050"/>
        </w:rPr>
        <w:t xml:space="preserve">]   </w:t>
      </w:r>
    </w:p>
    <w:p w14:paraId="2DA6970F" w14:textId="77777777" w:rsidR="00DF59B1" w:rsidRPr="003F254E" w:rsidRDefault="00DF59B1" w:rsidP="00DF59B1">
      <w:pPr>
        <w:rPr>
          <w:color w:val="00B050"/>
        </w:rPr>
      </w:pPr>
      <w:r w:rsidRPr="003F254E">
        <w:rPr>
          <w:color w:val="00B050"/>
        </w:rPr>
        <w:t>\end{figure*}</w:t>
      </w:r>
    </w:p>
    <w:p w14:paraId="6AFDE6F3" w14:textId="78DCB713" w:rsidR="00DF59B1" w:rsidRPr="003F254E" w:rsidRDefault="00DF59B1" w:rsidP="00DF59B1">
      <w:r w:rsidRPr="003F254E">
        <w:t xml:space="preserve">As can be seen in </w:t>
      </w:r>
      <w:proofErr w:type="gramStart"/>
      <w:r w:rsidRPr="003F254E">
        <w:t>Figure  \</w:t>
      </w:r>
      <w:proofErr w:type="gramEnd"/>
      <w:r w:rsidRPr="003F254E">
        <w:t>ref{</w:t>
      </w:r>
      <w:proofErr w:type="spellStart"/>
      <w:r w:rsidRPr="003F254E">
        <w:t>Fig_MonoarticularExoskeleton_DifferentConfigs</w:t>
      </w:r>
      <w:proofErr w:type="spellEnd"/>
      <w:r w:rsidRPr="003F254E">
        <w:t xml:space="preserve">}, both proposed alternative locations for embedding the knee actuator can improve the performance of the </w:t>
      </w:r>
      <w:proofErr w:type="spellStart"/>
      <w:r w:rsidRPr="003F254E">
        <w:t>monoarticular</w:t>
      </w:r>
      <w:proofErr w:type="spellEnd"/>
      <w:r w:rsidRPr="003F254E">
        <w:t xml:space="preserve"> exoskeleton under their mass and inertia effect. Among these configurations, attaching the knee actuator proximal to the waist performs better than the other configurations of the </w:t>
      </w:r>
      <w:proofErr w:type="spellStart"/>
      <w:r w:rsidRPr="003F254E">
        <w:lastRenderedPageBreak/>
        <w:t>monoarticular</w:t>
      </w:r>
      <w:proofErr w:type="spellEnd"/>
      <w:r w:rsidRPr="003F254E">
        <w:t xml:space="preserve"> exoskeleton. The proposed alternative </w:t>
      </w:r>
      <w:proofErr w:type="spellStart"/>
      <w:r w:rsidRPr="003F254E">
        <w:t>monoarticular</w:t>
      </w:r>
      <w:proofErr w:type="spellEnd"/>
      <w:r w:rsidRPr="003F254E">
        <w:t xml:space="preserve"> configurations can be used to design a </w:t>
      </w:r>
      <w:proofErr w:type="spellStart"/>
      <w:r w:rsidRPr="003F254E">
        <w:t>monoarticular</w:t>
      </w:r>
      <w:proofErr w:type="spellEnd"/>
      <w:r w:rsidRPr="003F254E">
        <w:t xml:space="preserve"> exoskeleton that enables designers to avoid </w:t>
      </w:r>
      <w:proofErr w:type="spellStart"/>
      <w:r w:rsidRPr="003F254E">
        <w:t>biarticular</w:t>
      </w:r>
      <w:proofErr w:type="spellEnd"/>
      <w:r w:rsidRPr="003F254E">
        <w:t xml:space="preserve"> device design complexities while achieving a </w:t>
      </w:r>
      <w:del w:id="193" w:author="daniel.calvey" w:date="2020-08-12T12:11:00Z">
        <w:r w:rsidRPr="003F254E" w:rsidDel="00D0397E">
          <w:delText>superior</w:delText>
        </w:r>
      </w:del>
      <w:r w:rsidRPr="003F254E">
        <w:t xml:space="preserve"> performance </w:t>
      </w:r>
      <w:ins w:id="194" w:author="daniel.calvey" w:date="2020-08-12T12:11:00Z">
        <w:r w:rsidR="00D0397E">
          <w:t xml:space="preserve">superior to that of </w:t>
        </w:r>
      </w:ins>
      <w:del w:id="195" w:author="daniel.calvey" w:date="2020-08-12T12:11:00Z">
        <w:r w:rsidRPr="003F254E" w:rsidDel="00D0397E">
          <w:delText>than</w:delText>
        </w:r>
      </w:del>
      <w:r w:rsidRPr="003F254E">
        <w:t xml:space="preserve"> the typical </w:t>
      </w:r>
      <w:proofErr w:type="spellStart"/>
      <w:r w:rsidRPr="003F254E">
        <w:t>monoarticular</w:t>
      </w:r>
      <w:proofErr w:type="spellEnd"/>
      <w:r w:rsidRPr="003F254E">
        <w:t xml:space="preserve"> exoskeleton design. Additionally, the weight of the distal segments can be compensated to improve the performance of the device; however, </w:t>
      </w:r>
      <w:del w:id="196" w:author="daniel.calvey" w:date="2020-08-12T12:12:00Z">
        <w:r w:rsidRPr="003F254E" w:rsidDel="00D0397E">
          <w:delText>only</w:delText>
        </w:r>
      </w:del>
      <w:r w:rsidRPr="003F254E">
        <w:t xml:space="preserve"> compensating </w:t>
      </w:r>
      <w:ins w:id="197" w:author="daniel.calvey" w:date="2020-08-12T12:12:00Z">
        <w:r w:rsidR="00D0397E">
          <w:t xml:space="preserve">only for </w:t>
        </w:r>
      </w:ins>
      <w:r w:rsidRPr="003F254E">
        <w:t>weight can come with adverse effects on the gait of subjects \cite{179}, which needs a careful assessment of the gravity compensation mechanism.</w:t>
      </w:r>
    </w:p>
    <w:p w14:paraId="2991EF14" w14:textId="495443CA" w:rsidR="00DF59B1" w:rsidRPr="003F254E" w:rsidRDefault="00DF59B1" w:rsidP="00DF59B1">
      <w:r w:rsidRPr="003F254E">
        <w:rPr>
          <w:b/>
          <w:bCs/>
        </w:rPr>
        <w:t>\paragraph{Case studies.}</w:t>
      </w:r>
      <w:r w:rsidRPr="003F254E">
        <w:t xml:space="preserve"> The performance assessment of the same </w:t>
      </w:r>
      <w:proofErr w:type="spellStart"/>
      <w:r w:rsidRPr="003F254E">
        <w:t>biarticular</w:t>
      </w:r>
      <w:proofErr w:type="spellEnd"/>
      <w:r w:rsidRPr="003F254E">
        <w:t xml:space="preserve"> configuration </w:t>
      </w:r>
      <w:proofErr w:type="gramStart"/>
      <w:r w:rsidRPr="003F254E">
        <w:t>( {</w:t>
      </w:r>
      <w:proofErr w:type="gramEnd"/>
      <w:r w:rsidRPr="003F254E">
        <w:t xml:space="preserve">\it loaded} and {\it </w:t>
      </w:r>
      <w:proofErr w:type="spellStart"/>
      <w:r w:rsidRPr="003F254E">
        <w:t>noload</w:t>
      </w:r>
      <w:proofErr w:type="spellEnd"/>
      <w:r w:rsidRPr="003F254E">
        <w:t>} "</w:t>
      </w:r>
      <w:proofErr w:type="spellStart"/>
      <w:r w:rsidRPr="003F254E">
        <w:t>Ec</w:t>
      </w:r>
      <w:proofErr w:type="spellEnd"/>
      <w:r w:rsidRPr="003F254E">
        <w:t xml:space="preserve">") in two different load conditions using introduced MAF showed that the performance of the </w:t>
      </w:r>
      <w:proofErr w:type="spellStart"/>
      <w:r w:rsidRPr="003F254E">
        <w:t>biarticular</w:t>
      </w:r>
      <w:proofErr w:type="spellEnd"/>
      <w:r w:rsidRPr="003F254E">
        <w:t xml:space="preserve"> exoskeleton in {\it loaded} condition was improved (MAF = 1.40$\pm$0.80 W/kg) in comparison with the {\it </w:t>
      </w:r>
      <w:proofErr w:type="spellStart"/>
      <w:r w:rsidRPr="003F254E">
        <w:t>noload</w:t>
      </w:r>
      <w:proofErr w:type="spellEnd"/>
      <w:r w:rsidRPr="003F254E">
        <w:t xml:space="preserve">} condition in which MAF was 1.01$\pm$0.70 W/kg. Although the increase in the positive power of the device in the {\it loaded} condition was expected due to the discussed characteristics of power profiles in the {\it loaded} condition, </w:t>
      </w:r>
      <w:ins w:id="198" w:author="daniel.calvey" w:date="2020-08-12T12:13:00Z">
        <w:r w:rsidR="00D0397E">
          <w:t xml:space="preserve">this </w:t>
        </w:r>
      </w:ins>
      <w:r w:rsidRPr="003F254E">
        <w:t>MAF improvement shows that the positive power in the {\it loaded} condition was delivered to the subjects effectively. Comparing the devices with the same effect on the metabolic cost reduction of subjects in different load conditions (i.e., {\it loaded} "</w:t>
      </w:r>
      <w:proofErr w:type="spellStart"/>
      <w:r w:rsidRPr="003F254E">
        <w:t>Cb</w:t>
      </w:r>
      <w:proofErr w:type="spellEnd"/>
      <w:r w:rsidRPr="003F254E">
        <w:t xml:space="preserve">" and {\it </w:t>
      </w:r>
      <w:proofErr w:type="spellStart"/>
      <w:r w:rsidRPr="003F254E">
        <w:t>noload</w:t>
      </w:r>
      <w:proofErr w:type="spellEnd"/>
      <w:r w:rsidRPr="003F254E">
        <w:t>} "</w:t>
      </w:r>
      <w:proofErr w:type="spellStart"/>
      <w:r w:rsidRPr="003F254E">
        <w:t>Ec</w:t>
      </w:r>
      <w:proofErr w:type="spellEnd"/>
      <w:r w:rsidRPr="003F254E">
        <w:t xml:space="preserve">") showed </w:t>
      </w:r>
      <w:ins w:id="199" w:author="daniel.calvey" w:date="2020-08-12T12:14:00Z">
        <w:r w:rsidR="006710F6">
          <w:t xml:space="preserve">the </w:t>
        </w:r>
      </w:ins>
      <w:r w:rsidRPr="003F254E">
        <w:t xml:space="preserve">superior performance of the </w:t>
      </w:r>
      <w:proofErr w:type="spellStart"/>
      <w:r w:rsidRPr="003F254E">
        <w:t>biarticular</w:t>
      </w:r>
      <w:proofErr w:type="spellEnd"/>
      <w:r w:rsidRPr="003F254E">
        <w:t xml:space="preserve"> device in the loaded condition in which devices in {\it loaded} and {\it </w:t>
      </w:r>
      <w:proofErr w:type="spellStart"/>
      <w:r w:rsidRPr="003F254E">
        <w:t>noload</w:t>
      </w:r>
      <w:proofErr w:type="spellEnd"/>
      <w:r w:rsidRPr="003F254E">
        <w:t xml:space="preserve">} circumstances had 2.08$\pm$0.69 and 1.01$\pm$0.69 W/kg MAF values. </w:t>
      </w:r>
      <w:commentRangeStart w:id="200"/>
      <w:r w:rsidRPr="003F254E">
        <w:t xml:space="preserve">This finding </w:t>
      </w:r>
      <w:ins w:id="201" w:author="daniel.calvey" w:date="2020-08-12T12:15:00Z">
        <w:r w:rsidR="006710F6">
          <w:t xml:space="preserve">requires validation </w:t>
        </w:r>
      </w:ins>
      <w:del w:id="202" w:author="daniel.calvey" w:date="2020-08-12T12:15:00Z">
        <w:r w:rsidRPr="003F254E" w:rsidDel="006710F6">
          <w:delText>is required to be validated</w:delText>
        </w:r>
      </w:del>
      <w:r w:rsidRPr="003F254E">
        <w:t xml:space="preserve"> through experimental investigations.</w:t>
      </w:r>
      <w:commentRangeEnd w:id="200"/>
      <w:r w:rsidR="006710F6">
        <w:rPr>
          <w:rStyle w:val="CommentReference"/>
        </w:rPr>
        <w:commentReference w:id="200"/>
      </w:r>
    </w:p>
    <w:p w14:paraId="5E8D989F" w14:textId="47D7450A" w:rsidR="00DF59B1" w:rsidRPr="003F254E" w:rsidRDefault="00DF59B1" w:rsidP="00DF59B1">
      <w:r w:rsidRPr="003F254E">
        <w:t xml:space="preserve">Conducting a comparison for the </w:t>
      </w:r>
      <w:proofErr w:type="spellStart"/>
      <w:r w:rsidRPr="003F254E">
        <w:t>monoarticular</w:t>
      </w:r>
      <w:proofErr w:type="spellEnd"/>
      <w:r w:rsidRPr="003F254E">
        <w:t xml:space="preserve"> exoskeleton configuration in different load conditions </w:t>
      </w:r>
      <w:proofErr w:type="gramStart"/>
      <w:r w:rsidRPr="003F254E">
        <w:t>( {</w:t>
      </w:r>
      <w:proofErr w:type="gramEnd"/>
      <w:r w:rsidRPr="003F254E">
        <w:t xml:space="preserve">\it loaded} and {\it </w:t>
      </w:r>
      <w:proofErr w:type="spellStart"/>
      <w:r w:rsidRPr="003F254E">
        <w:t>noload</w:t>
      </w:r>
      <w:proofErr w:type="spellEnd"/>
      <w:r w:rsidRPr="003F254E">
        <w:t>} "</w:t>
      </w:r>
      <w:proofErr w:type="spellStart"/>
      <w:r w:rsidRPr="003F254E">
        <w:t>Ee</w:t>
      </w:r>
      <w:proofErr w:type="spellEnd"/>
      <w:r w:rsidRPr="003F254E">
        <w:t xml:space="preserve">") using MAF resulted in -0.20 +/- 0.43 W/kg and -0.15 +/- 0.56 W/kg MAF values in {\it </w:t>
      </w:r>
      <w:proofErr w:type="spellStart"/>
      <w:r w:rsidRPr="003F254E">
        <w:t>noload</w:t>
      </w:r>
      <w:proofErr w:type="spellEnd"/>
      <w:r w:rsidRPr="003F254E">
        <w:t>} and {\it loaded} conditions</w:t>
      </w:r>
      <w:ins w:id="203" w:author="daniel.calvey" w:date="2020-08-12T12:17:00Z">
        <w:r w:rsidR="006710F6">
          <w:t>, respectively</w:t>
        </w:r>
      </w:ins>
      <w:r w:rsidRPr="003F254E">
        <w:t xml:space="preserve">. These values show that </w:t>
      </w:r>
      <w:del w:id="204" w:author="daniel.calvey" w:date="2020-08-12T12:17:00Z">
        <w:r w:rsidRPr="003F254E" w:rsidDel="006710F6">
          <w:delText>the</w:delText>
        </w:r>
      </w:del>
      <w:r w:rsidRPr="003F254E">
        <w:t xml:space="preserve"> although the performance of the </w:t>
      </w:r>
      <w:proofErr w:type="spellStart"/>
      <w:r w:rsidRPr="003F254E">
        <w:t>monoarticular</w:t>
      </w:r>
      <w:proofErr w:type="spellEnd"/>
      <w:r w:rsidRPr="003F254E">
        <w:t xml:space="preserve"> exoskeleton, similar to </w:t>
      </w:r>
      <w:ins w:id="205" w:author="daniel.calvey" w:date="2020-08-12T12:18:00Z">
        <w:r w:rsidR="006710F6">
          <w:t xml:space="preserve">that of </w:t>
        </w:r>
      </w:ins>
      <w:r w:rsidRPr="003F254E">
        <w:t xml:space="preserve">the </w:t>
      </w:r>
      <w:proofErr w:type="spellStart"/>
      <w:r w:rsidRPr="003F254E">
        <w:t>biarticular</w:t>
      </w:r>
      <w:proofErr w:type="spellEnd"/>
      <w:r w:rsidRPr="003F254E">
        <w:t xml:space="preserve"> device, was improved by loading subjects, the </w:t>
      </w:r>
      <w:proofErr w:type="spellStart"/>
      <w:r w:rsidRPr="003F254E">
        <w:t>monoarticular</w:t>
      </w:r>
      <w:proofErr w:type="spellEnd"/>
      <w:r w:rsidRPr="003F254E">
        <w:t xml:space="preserve"> devices in </w:t>
      </w:r>
      <w:ins w:id="206" w:author="daniel.calvey" w:date="2020-08-12T12:18:00Z">
        <w:r w:rsidR="006710F6">
          <w:t xml:space="preserve">the </w:t>
        </w:r>
      </w:ins>
      <w:r w:rsidRPr="003F254E">
        <w:t xml:space="preserve">low torque region were not able to improve the metabolic power consumption of subjects in comparison to the metabolic expenditure of subjects in </w:t>
      </w:r>
      <w:ins w:id="207" w:author="daniel.calvey" w:date="2020-08-12T12:18:00Z">
        <w:r w:rsidR="006710F6">
          <w:t xml:space="preserve">the </w:t>
        </w:r>
      </w:ins>
      <w:r w:rsidRPr="003F254E">
        <w:t xml:space="preserve">no assistance condition without the effect of inertial properties of devices on their power consumption. Exploring the MAF values of two different devices with the same </w:t>
      </w:r>
      <w:del w:id="208" w:author="daniel.calvey" w:date="2020-08-12T12:18:00Z">
        <w:r w:rsidRPr="003F254E" w:rsidDel="006710F6">
          <w:delText xml:space="preserve">amount of </w:delText>
        </w:r>
      </w:del>
      <w:r w:rsidRPr="003F254E">
        <w:t xml:space="preserve">effect on the metabolic power consumption of subjects not carrying and carrying (i.e., {\it </w:t>
      </w:r>
      <w:proofErr w:type="spellStart"/>
      <w:r w:rsidRPr="003F254E">
        <w:t>noload</w:t>
      </w:r>
      <w:proofErr w:type="spellEnd"/>
      <w:r w:rsidRPr="003F254E">
        <w:t>} "</w:t>
      </w:r>
      <w:proofErr w:type="spellStart"/>
      <w:r w:rsidRPr="003F254E">
        <w:t>Ee</w:t>
      </w:r>
      <w:proofErr w:type="spellEnd"/>
      <w:r w:rsidRPr="003F254E">
        <w:t xml:space="preserve">" and {\it loaded} "Ae") showed that the </w:t>
      </w:r>
      <w:proofErr w:type="spellStart"/>
      <w:r w:rsidRPr="003F254E">
        <w:t>monoarticular</w:t>
      </w:r>
      <w:proofErr w:type="spellEnd"/>
      <w:r w:rsidRPr="003F254E">
        <w:t xml:space="preserve"> exoskeleton with high torque capacity in the hip actuator could deliver assistance under the effect of its inertial properties.</w:t>
      </w:r>
    </w:p>
    <w:p w14:paraId="7924FB1A" w14:textId="10A17A8A" w:rsidR="00DF59B1" w:rsidRPr="003F254E" w:rsidRDefault="00DF59B1" w:rsidP="00DF59B1">
      <w:r w:rsidRPr="003F254E">
        <w:t xml:space="preserve">Studying the selected cases from the optimal Pareto front curves confirms our claims on the overall performance of the </w:t>
      </w:r>
      <w:proofErr w:type="spellStart"/>
      <w:r w:rsidRPr="003F254E">
        <w:t>monoarticular</w:t>
      </w:r>
      <w:proofErr w:type="spellEnd"/>
      <w:r w:rsidRPr="003F254E">
        <w:t xml:space="preserve"> and </w:t>
      </w:r>
      <w:proofErr w:type="spellStart"/>
      <w:r w:rsidRPr="003F254E">
        <w:t>biarticular</w:t>
      </w:r>
      <w:proofErr w:type="spellEnd"/>
      <w:r w:rsidRPr="003F254E">
        <w:t xml:space="preserve"> exoskeletons and also shows that designing a </w:t>
      </w:r>
      <w:proofErr w:type="spellStart"/>
      <w:r w:rsidRPr="003F254E">
        <w:t>monoarticular</w:t>
      </w:r>
      <w:proofErr w:type="spellEnd"/>
      <w:r w:rsidRPr="003F254E">
        <w:t xml:space="preserve"> device requires a careful selection of actuators and their gear ratio to compensate the negative effect of the device on </w:t>
      </w:r>
      <w:ins w:id="209" w:author="daniel.calvey" w:date="2020-08-12T12:19:00Z">
        <w:r w:rsidR="006710F6">
          <w:t xml:space="preserve">the </w:t>
        </w:r>
      </w:ins>
      <w:r w:rsidRPr="003F254E">
        <w:t>metabolic power consumption of subjects and deliver assistance.</w:t>
      </w:r>
    </w:p>
    <w:p w14:paraId="22263B7C" w14:textId="77777777" w:rsidR="00DF59B1" w:rsidRPr="003F254E" w:rsidRDefault="00DF59B1" w:rsidP="00DF59B1">
      <w:pPr>
        <w:rPr>
          <w:b/>
          <w:bCs/>
        </w:rPr>
      </w:pPr>
      <w:r w:rsidRPr="003F254E">
        <w:rPr>
          <w:b/>
          <w:bCs/>
        </w:rPr>
        <w:t>\subsection*{Study Limitations}</w:t>
      </w:r>
    </w:p>
    <w:p w14:paraId="2FC4D1AD" w14:textId="49096DF7" w:rsidR="00DF59B1" w:rsidRPr="003F254E" w:rsidRDefault="00DF59B1" w:rsidP="00DF59B1">
      <w:r w:rsidRPr="003F254E">
        <w:t>This simulation-based study</w:t>
      </w:r>
      <w:ins w:id="210" w:author="daniel.calvey" w:date="2020-08-12T12:20:00Z">
        <w:r w:rsidR="006710F6">
          <w:t xml:space="preserve"> of an </w:t>
        </w:r>
      </w:ins>
      <w:del w:id="211" w:author="daniel.calvey" w:date="2020-08-12T12:20:00Z">
        <w:r w:rsidRPr="003F254E" w:rsidDel="006710F6">
          <w:delText>ing</w:delText>
        </w:r>
      </w:del>
      <w:r w:rsidRPr="003F254E">
        <w:t xml:space="preserve"> assistive device has some limitations that need to be considered for any interpretation of the results. One of the main limitations is kinematics and ground reaction forces for the assisted subjects</w:t>
      </w:r>
      <w:ins w:id="212" w:author="daniel.calvey" w:date="2020-08-12T12:20:00Z">
        <w:r w:rsidR="006710F6">
          <w:t>.</w:t>
        </w:r>
      </w:ins>
      <w:del w:id="213" w:author="daniel.calvey" w:date="2020-08-12T12:20:00Z">
        <w:r w:rsidRPr="003F254E" w:rsidDel="006710F6">
          <w:delText>;</w:delText>
        </w:r>
      </w:del>
      <w:r w:rsidRPr="003F254E">
        <w:t xml:space="preserve"> Although experimental studies reported that </w:t>
      </w:r>
      <w:ins w:id="214" w:author="daniel.calvey" w:date="2020-08-12T12:21:00Z">
        <w:r w:rsidR="006710F6">
          <w:t xml:space="preserve">an </w:t>
        </w:r>
      </w:ins>
      <w:r w:rsidRPr="003F254E">
        <w:t xml:space="preserve">exoskeleton could make </w:t>
      </w:r>
      <w:del w:id="215" w:author="daniel.calvey" w:date="2020-08-12T12:21:00Z">
        <w:r w:rsidRPr="003F254E" w:rsidDel="006710F6">
          <w:delText>a</w:delText>
        </w:r>
      </w:del>
      <w:r w:rsidRPr="003F254E">
        <w:t xml:space="preserve"> minor \cite{42,79,91,114,115,116} and significant \cite{80,117,118,119} changes on assisted subjects</w:t>
      </w:r>
      <w:ins w:id="216" w:author="daniel.calvey" w:date="2020-08-12T12:21:00Z">
        <w:r w:rsidR="006710F6">
          <w:t>’</w:t>
        </w:r>
      </w:ins>
      <w:r w:rsidRPr="003F254E">
        <w:t xml:space="preserve"> kinematics and joint moment, the </w:t>
      </w:r>
      <w:proofErr w:type="spellStart"/>
      <w:r w:rsidRPr="003F254E">
        <w:t>OpenSim</w:t>
      </w:r>
      <w:proofErr w:type="spellEnd"/>
      <w:r w:rsidRPr="003F254E">
        <w:t xml:space="preserve"> current neural algorithm (i.e., CMC algorithm) does not capture these changes</w:t>
      </w:r>
      <w:ins w:id="217" w:author="daniel.calvey" w:date="2020-08-12T12:21:00Z">
        <w:r w:rsidR="006710F6">
          <w:t>,</w:t>
        </w:r>
      </w:ins>
      <w:r w:rsidRPr="003F254E">
        <w:t xml:space="preserve"> and it was assumed that unassisted and assisted subjects have the same kinematics, ground reaction force, and joint moment. Nonetheless, it </w:t>
      </w:r>
      <w:ins w:id="218" w:author="daniel.calvey" w:date="2020-08-12T12:22:00Z">
        <w:r w:rsidR="006710F6">
          <w:t xml:space="preserve">has been </w:t>
        </w:r>
      </w:ins>
      <w:del w:id="219" w:author="daniel.calvey" w:date="2020-08-12T12:22:00Z">
        <w:r w:rsidRPr="003F254E" w:rsidDel="006710F6">
          <w:delText>was</w:delText>
        </w:r>
      </w:del>
      <w:r w:rsidRPr="003F254E">
        <w:t xml:space="preserve"> reported that </w:t>
      </w:r>
      <w:r w:rsidRPr="003F254E">
        <w:lastRenderedPageBreak/>
        <w:t>metabolic cost may not substantially be affected by kinematics changes\</w:t>
      </w:r>
      <w:proofErr w:type="gramStart"/>
      <w:r w:rsidRPr="003F254E">
        <w:t>cite{</w:t>
      </w:r>
      <w:proofErr w:type="gramEnd"/>
      <w:r w:rsidRPr="003F254E">
        <w:t xml:space="preserve">120}. This limitation recently has been addressed by employing dynamic optimization methods for performing simulations, which can capture the changes in the kinematics and dynamics of </w:t>
      </w:r>
      <w:del w:id="220" w:author="daniel.calvey" w:date="2020-08-12T12:22:00Z">
        <w:r w:rsidRPr="003F254E" w:rsidDel="006710F6">
          <w:delText>the</w:delText>
        </w:r>
      </w:del>
      <w:r w:rsidRPr="003F254E">
        <w:t xml:space="preserve"> assisted subjects.</w:t>
      </w:r>
      <w:ins w:id="221" w:author="daniel.calvey" w:date="2020-08-12T12:22:00Z">
        <w:r w:rsidR="006710F6">
          <w:t xml:space="preserve"> However, </w:t>
        </w:r>
      </w:ins>
      <w:del w:id="222" w:author="daniel.calvey" w:date="2020-08-12T12:22:00Z">
        <w:r w:rsidRPr="003F254E" w:rsidDel="006710F6">
          <w:delText>Yet</w:delText>
        </w:r>
      </w:del>
      <w:r w:rsidRPr="003F254E">
        <w:t>, since altered kinematics can have several side effect</w:t>
      </w:r>
      <w:ins w:id="223" w:author="daniel.calvey" w:date="2020-08-12T12:22:00Z">
        <w:r w:rsidR="006710F6">
          <w:t>s</w:t>
        </w:r>
      </w:ins>
      <w:r w:rsidRPr="003F254E">
        <w:t xml:space="preserve"> such as increasing joint loads, the kinematic adaptation may not be desirable in some conditions \cite{93}.</w:t>
      </w:r>
    </w:p>
    <w:p w14:paraId="2CAC9438" w14:textId="2DD7A0A9" w:rsidR="00DF59B1" w:rsidRPr="003F254E" w:rsidRDefault="00DF59B1" w:rsidP="00DF59B1">
      <w:r w:rsidRPr="003F254E">
        <w:t xml:space="preserve">Secondly, as </w:t>
      </w:r>
      <w:ins w:id="224" w:author="daniel.calvey" w:date="2020-08-12T12:23:00Z">
        <w:r w:rsidR="006710F6">
          <w:t xml:space="preserve">was </w:t>
        </w:r>
      </w:ins>
      <w:del w:id="225" w:author="daniel.calvey" w:date="2020-08-12T12:23:00Z">
        <w:r w:rsidRPr="003F254E" w:rsidDel="006710F6">
          <w:delText>it is</w:delText>
        </w:r>
      </w:del>
      <w:r w:rsidRPr="003F254E">
        <w:t xml:space="preserve"> earlier stated, </w:t>
      </w:r>
      <w:ins w:id="226" w:author="daniel.calvey" w:date="2020-08-12T12:23:00Z">
        <w:r w:rsidR="006710F6">
          <w:t xml:space="preserve">the </w:t>
        </w:r>
      </w:ins>
      <w:r w:rsidRPr="003F254E">
        <w:t xml:space="preserve">assistive devices that we modeled </w:t>
      </w:r>
      <w:ins w:id="227" w:author="daniel.calvey" w:date="2020-08-12T12:23:00Z">
        <w:r w:rsidR="006710F6">
          <w:t xml:space="preserve">were </w:t>
        </w:r>
      </w:ins>
      <w:del w:id="228" w:author="daniel.calvey" w:date="2020-08-12T12:23:00Z">
        <w:r w:rsidRPr="003F254E" w:rsidDel="006710F6">
          <w:delText>was</w:delText>
        </w:r>
      </w:del>
      <w:r w:rsidRPr="003F254E">
        <w:t xml:space="preserve"> assumed</w:t>
      </w:r>
      <w:ins w:id="229" w:author="daniel.calvey" w:date="2020-08-12T12:23:00Z">
        <w:r w:rsidR="006710F6">
          <w:t xml:space="preserve"> to be</w:t>
        </w:r>
      </w:ins>
      <w:r w:rsidRPr="003F254E">
        <w:t xml:space="preserve"> massless without any actuator and link mass and inertia; </w:t>
      </w:r>
      <w:ins w:id="230" w:author="daniel.calvey" w:date="2020-08-12T12:23:00Z">
        <w:r w:rsidR="006710F6">
          <w:t>however</w:t>
        </w:r>
      </w:ins>
      <w:del w:id="231" w:author="daniel.calvey" w:date="2020-08-12T12:23:00Z">
        <w:r w:rsidRPr="003F254E" w:rsidDel="006710F6">
          <w:delText>yet</w:delText>
        </w:r>
      </w:del>
      <w:r w:rsidRPr="003F254E">
        <w:t xml:space="preserve">, in practice, exoskeleton actuation modules mass and their reflected inertia on the links are large and one of the main challenges on mechanical design of </w:t>
      </w:r>
      <w:del w:id="232" w:author="daniel.calvey" w:date="2020-08-12T12:24:00Z">
        <w:r w:rsidRPr="003F254E" w:rsidDel="00697DAC">
          <w:delText>the</w:delText>
        </w:r>
      </w:del>
      <w:r w:rsidRPr="003F254E">
        <w:t xml:space="preserve"> exoskeletons</w:t>
      </w:r>
      <w:ins w:id="233" w:author="daniel.calvey" w:date="2020-08-12T12:24:00Z">
        <w:r w:rsidR="00697DAC">
          <w:t>;</w:t>
        </w:r>
      </w:ins>
      <w:r w:rsidRPr="003F254E">
        <w:t xml:space="preserve"> </w:t>
      </w:r>
      <w:del w:id="234" w:author="daniel.calvey" w:date="2020-08-12T12:24:00Z">
        <w:r w:rsidRPr="003F254E" w:rsidDel="00697DAC">
          <w:delText xml:space="preserve">and also </w:delText>
        </w:r>
      </w:del>
      <w:r w:rsidRPr="003F254E">
        <w:t xml:space="preserve">it was </w:t>
      </w:r>
      <w:ins w:id="235" w:author="daniel.calvey" w:date="2020-08-12T12:24:00Z">
        <w:r w:rsidR="00697DAC">
          <w:t xml:space="preserve">also </w:t>
        </w:r>
      </w:ins>
      <w:r w:rsidRPr="003F254E">
        <w:t>proven that adding mass</w:t>
      </w:r>
      <w:ins w:id="236" w:author="daniel.calvey" w:date="2020-08-12T12:24:00Z">
        <w:r w:rsidR="00697DAC">
          <w:t xml:space="preserve"> to</w:t>
        </w:r>
      </w:ins>
      <w:r w:rsidRPr="003F254E">
        <w:t xml:space="preserve"> the lower limbs can considerably change </w:t>
      </w:r>
      <w:ins w:id="237" w:author="daniel.calvey" w:date="2020-08-12T12:24:00Z">
        <w:r w:rsidR="00697DAC">
          <w:t xml:space="preserve">the </w:t>
        </w:r>
      </w:ins>
      <w:r w:rsidRPr="003F254E">
        <w:t>metabolic cost of the subjects. The exoskeleton</w:t>
      </w:r>
      <w:del w:id="238" w:author="daniel.calvey" w:date="2020-08-12T12:25:00Z">
        <w:r w:rsidRPr="003F254E" w:rsidDel="00697DAC">
          <w:delText>s</w:delText>
        </w:r>
      </w:del>
      <w:r w:rsidRPr="003F254E">
        <w:t xml:space="preserve"> attachment</w:t>
      </w:r>
      <w:ins w:id="239" w:author="daniel.calvey" w:date="2020-08-12T12:25:00Z">
        <w:r w:rsidR="00697DAC">
          <w:t>s</w:t>
        </w:r>
      </w:ins>
      <w:r w:rsidRPr="003F254E">
        <w:t xml:space="preserve"> on the body is also one of the central performance limiting factors of </w:t>
      </w:r>
      <w:del w:id="240" w:author="daniel.calvey" w:date="2020-08-12T12:25:00Z">
        <w:r w:rsidRPr="003F254E" w:rsidDel="00697DAC">
          <w:delText>the</w:delText>
        </w:r>
      </w:del>
      <w:r w:rsidRPr="003F254E">
        <w:t xml:space="preserve"> assistive devices \cite{121}</w:t>
      </w:r>
      <w:ins w:id="241" w:author="daniel.calvey" w:date="2020-08-12T12:25:00Z">
        <w:r w:rsidR="00697DAC">
          <w:t>,</w:t>
        </w:r>
      </w:ins>
      <w:r w:rsidRPr="003F254E">
        <w:t xml:space="preserve"> which is not modeled in ideal exoskeletons.</w:t>
      </w:r>
    </w:p>
    <w:p w14:paraId="73BEEEEC" w14:textId="0AF540FA" w:rsidR="00DF59B1" w:rsidRPr="003F254E" w:rsidRDefault="00DF59B1" w:rsidP="00DF59B1">
      <w:r w:rsidRPr="003F254E">
        <w:t xml:space="preserve">Another significant limitation of this study is limitations on musculoskeletal modeling. </w:t>
      </w:r>
      <w:del w:id="242" w:author="daniel.calvey" w:date="2020-08-12T12:25:00Z">
        <w:r w:rsidRPr="003F254E" w:rsidDel="00697DAC">
          <w:delText xml:space="preserve">There are </w:delText>
        </w:r>
      </w:del>
      <w:proofErr w:type="spellStart"/>
      <w:proofErr w:type="gramStart"/>
      <w:r w:rsidRPr="003F254E">
        <w:t>s</w:t>
      </w:r>
      <w:ins w:id="243" w:author="daniel.calvey" w:date="2020-08-12T12:25:00Z">
        <w:r w:rsidR="00697DAC">
          <w:t>S</w:t>
        </w:r>
      </w:ins>
      <w:r w:rsidRPr="003F254E">
        <w:t>ome</w:t>
      </w:r>
      <w:proofErr w:type="spellEnd"/>
      <w:proofErr w:type="gramEnd"/>
      <w:r w:rsidRPr="003F254E">
        <w:t xml:space="preserve"> influential restrictions on muscles </w:t>
      </w:r>
      <w:proofErr w:type="spellStart"/>
      <w:r w:rsidRPr="003F254E">
        <w:t>modeling</w:t>
      </w:r>
      <w:del w:id="244" w:author="daniel.calvey" w:date="2020-08-12T12:26:00Z">
        <w:r w:rsidRPr="003F254E" w:rsidDel="00697DAC">
          <w:delText xml:space="preserve"> that </w:delText>
        </w:r>
      </w:del>
      <w:r w:rsidRPr="003F254E">
        <w:t>affect</w:t>
      </w:r>
      <w:proofErr w:type="spellEnd"/>
      <w:r w:rsidRPr="003F254E">
        <w:t xml:space="preserve"> </w:t>
      </w:r>
      <w:del w:id="245" w:author="daniel.calvey" w:date="2020-08-12T12:26:00Z">
        <w:r w:rsidRPr="003F254E" w:rsidDel="00697DAC">
          <w:delText>the</w:delText>
        </w:r>
      </w:del>
      <w:r w:rsidRPr="003F254E">
        <w:t xml:space="preserve"> assistive device</w:t>
      </w:r>
      <w:del w:id="246" w:author="daniel.calvey" w:date="2020-08-12T12:26:00Z">
        <w:r w:rsidRPr="003F254E" w:rsidDel="00697DAC">
          <w:delText>s</w:delText>
        </w:r>
      </w:del>
      <w:r w:rsidRPr="003F254E">
        <w:t xml:space="preserve"> simulation</w:t>
      </w:r>
      <w:del w:id="247" w:author="daniel.calvey" w:date="2020-08-12T12:26:00Z">
        <w:r w:rsidRPr="003F254E" w:rsidDel="00697DAC">
          <w:delText>s</w:delText>
        </w:r>
      </w:del>
      <w:r w:rsidRPr="003F254E">
        <w:t xml:space="preserve"> results. One of these restraints is extortionate passive force generated by the muscles \cite{92</w:t>
      </w:r>
      <w:proofErr w:type="gramStart"/>
      <w:r w:rsidRPr="003F254E">
        <w:t>,93</w:t>
      </w:r>
      <w:proofErr w:type="gramEnd"/>
      <w:r w:rsidRPr="003F254E">
        <w:t xml:space="preserve">}, </w:t>
      </w:r>
      <w:ins w:id="248" w:author="daniel.calvey" w:date="2020-08-12T12:26:00Z">
        <w:r w:rsidR="00697DAC">
          <w:t xml:space="preserve">which </w:t>
        </w:r>
      </w:ins>
      <w:del w:id="249" w:author="daniel.calvey" w:date="2020-08-12T12:26:00Z">
        <w:r w:rsidRPr="003F254E" w:rsidDel="00697DAC">
          <w:delText>that</w:delText>
        </w:r>
      </w:del>
      <w:r w:rsidRPr="003F254E">
        <w:t xml:space="preserve"> can result in extortionate muscular activities</w:t>
      </w:r>
      <w:ins w:id="250" w:author="daniel.calvey" w:date="2020-08-12T12:26:00Z">
        <w:r w:rsidR="00697DAC">
          <w:t>,</w:t>
        </w:r>
      </w:ins>
      <w:r w:rsidRPr="003F254E">
        <w:t xml:space="preserve"> which </w:t>
      </w:r>
      <w:ins w:id="251" w:author="daniel.calvey" w:date="2020-08-12T12:26:00Z">
        <w:r w:rsidR="00697DAC">
          <w:t xml:space="preserve">was </w:t>
        </w:r>
      </w:ins>
      <w:r w:rsidRPr="003F254E">
        <w:t xml:space="preserve">observed </w:t>
      </w:r>
      <w:ins w:id="252" w:author="daniel.calvey" w:date="2020-08-12T12:26:00Z">
        <w:r w:rsidR="00697DAC">
          <w:t xml:space="preserve">in </w:t>
        </w:r>
      </w:ins>
      <w:del w:id="253" w:author="daniel.calvey" w:date="2020-08-12T12:26:00Z">
        <w:r w:rsidRPr="003F254E" w:rsidDel="00697DAC">
          <w:delText>by</w:delText>
        </w:r>
      </w:del>
      <w:r w:rsidRPr="003F254E">
        <w:t xml:space="preserve"> similar work \cite{93} </w:t>
      </w:r>
      <w:del w:id="254" w:author="daniel.calvey" w:date="2020-08-12T12:27:00Z">
        <w:r w:rsidRPr="003F254E" w:rsidDel="00697DAC">
          <w:delText>when they were</w:delText>
        </w:r>
      </w:del>
      <w:r w:rsidRPr="003F254E">
        <w:t xml:space="preserve"> comparing simulation and experimental muscular activities. Another critical issue in Hill-type muscles modeling is that it does not take into account </w:t>
      </w:r>
      <w:del w:id="255" w:author="daniel.calvey" w:date="2020-08-12T12:27:00Z">
        <w:r w:rsidRPr="003F254E" w:rsidDel="00697DAC">
          <w:delText>the</w:delText>
        </w:r>
      </w:del>
      <w:r w:rsidRPr="003F254E">
        <w:t xml:space="preserve"> muscle fatigue, which is an effective factor in muscle recruitment strategies \cite{92}. Rectus </w:t>
      </w:r>
      <w:proofErr w:type="spellStart"/>
      <w:r w:rsidRPr="003F254E">
        <w:t>femoris</w:t>
      </w:r>
      <w:proofErr w:type="spellEnd"/>
      <w:r w:rsidRPr="003F254E">
        <w:t>, which is more vulnerable to fatigue due to its fiber</w:t>
      </w:r>
      <w:del w:id="256" w:author="daniel.calvey" w:date="2020-08-12T12:27:00Z">
        <w:r w:rsidRPr="003F254E" w:rsidDel="00697DAC">
          <w:delText>s</w:delText>
        </w:r>
      </w:del>
      <w:r w:rsidRPr="003F254E">
        <w:t xml:space="preserve"> properties \cite{123} </w:t>
      </w:r>
      <w:ins w:id="257" w:author="daniel.calvey" w:date="2020-08-12T12:28:00Z">
        <w:r w:rsidR="00697DAC">
          <w:t xml:space="preserve">experienced </w:t>
        </w:r>
      </w:ins>
      <w:del w:id="258" w:author="daniel.calvey" w:date="2020-08-12T12:28:00Z">
        <w:r w:rsidRPr="003F254E" w:rsidDel="00697DAC">
          <w:delText>w</w:delText>
        </w:r>
      </w:del>
      <w:del w:id="259" w:author="daniel.calvey" w:date="2020-08-12T12:27:00Z">
        <w:r w:rsidRPr="003F254E" w:rsidDel="00697DAC">
          <w:delText>as experiencing</w:delText>
        </w:r>
      </w:del>
      <w:r w:rsidRPr="003F254E">
        <w:t xml:space="preserve"> extreme activations in all of the assistance scenarios, which in practice may cause subjects muscle</w:t>
      </w:r>
      <w:del w:id="260" w:author="daniel.calvey" w:date="2020-08-12T12:28:00Z">
        <w:r w:rsidRPr="003F254E" w:rsidDel="00697DAC">
          <w:delText>s</w:delText>
        </w:r>
      </w:del>
      <w:r w:rsidRPr="003F254E">
        <w:t xml:space="preserve"> fatigue\</w:t>
      </w:r>
      <w:proofErr w:type="gramStart"/>
      <w:r w:rsidRPr="003F254E">
        <w:t>cite{</w:t>
      </w:r>
      <w:proofErr w:type="gramEnd"/>
      <w:r w:rsidRPr="003F254E">
        <w:t xml:space="preserve">122}. Tendon modeling, constant force enhancement, short-range muscle stiffness, training effect, and </w:t>
      </w:r>
      <w:del w:id="261" w:author="daniel.calvey" w:date="2020-08-12T12:28:00Z">
        <w:r w:rsidRPr="003F254E" w:rsidDel="00697DAC">
          <w:delText>some</w:delText>
        </w:r>
      </w:del>
      <w:r w:rsidRPr="003F254E">
        <w:t xml:space="preserve"> other factors \cite{92} are limiting factors of the muscles and models that affect the musculoskeletal models and </w:t>
      </w:r>
      <w:del w:id="262" w:author="daniel.calvey" w:date="2020-08-12T12:28:00Z">
        <w:r w:rsidRPr="003F254E" w:rsidDel="00697DAC">
          <w:delText>the</w:delText>
        </w:r>
      </w:del>
      <w:r w:rsidRPr="003F254E">
        <w:t xml:space="preserve"> simulations results which need to be considered for any interpretation of this study's results. Apart from all these general limitations, the dataset and models of unassisted subjects</w:t>
      </w:r>
      <w:del w:id="263" w:author="daniel.calvey" w:date="2020-08-12T12:29:00Z">
        <w:r w:rsidRPr="003F254E" w:rsidDel="00697DAC">
          <w:delText>,</w:delText>
        </w:r>
      </w:del>
      <w:r w:rsidRPr="003F254E">
        <w:t xml:space="preserve"> used in this study</w:t>
      </w:r>
      <w:del w:id="264" w:author="daniel.calvey" w:date="2020-08-12T12:29:00Z">
        <w:r w:rsidRPr="003F254E" w:rsidDel="00697DAC">
          <w:delText>,</w:delText>
        </w:r>
      </w:del>
      <w:r w:rsidRPr="003F254E">
        <w:t xml:space="preserve"> had some inconsistency with the experimentally collected data affecting some of the results and we would refer to \cite{93}</w:t>
      </w:r>
      <w:ins w:id="265" w:author="daniel.calvey" w:date="2020-08-12T12:29:00Z">
        <w:r w:rsidR="00697DAC">
          <w:t>,</w:t>
        </w:r>
      </w:ins>
      <w:r w:rsidRPr="003F254E">
        <w:t xml:space="preserve"> </w:t>
      </w:r>
      <w:ins w:id="266" w:author="daniel.calvey" w:date="2020-08-12T12:29:00Z">
        <w:r w:rsidR="00697DAC">
          <w:t xml:space="preserve">which discussed that </w:t>
        </w:r>
      </w:ins>
      <w:del w:id="267" w:author="daniel.calvey" w:date="2020-08-12T12:29:00Z">
        <w:r w:rsidRPr="003F254E" w:rsidDel="00697DAC">
          <w:delText>in which they discussed their</w:delText>
        </w:r>
      </w:del>
      <w:r w:rsidRPr="003F254E">
        <w:t xml:space="preserve"> </w:t>
      </w:r>
      <w:ins w:id="268" w:author="daniel.calvey" w:date="2020-08-12T12:29:00Z">
        <w:r w:rsidR="00697DAC">
          <w:t xml:space="preserve">study’s </w:t>
        </w:r>
      </w:ins>
      <w:del w:id="269" w:author="daniel.calvey" w:date="2020-08-12T12:29:00Z">
        <w:r w:rsidRPr="003F254E" w:rsidDel="00697DAC">
          <w:delText>studies</w:delText>
        </w:r>
      </w:del>
      <w:r w:rsidRPr="003F254E">
        <w:t xml:space="preserve"> limitations.</w:t>
      </w:r>
    </w:p>
    <w:p w14:paraId="7EE0D7FB" w14:textId="671954C5" w:rsidR="00DF59B1" w:rsidRPr="003F254E" w:rsidRDefault="00DF59B1" w:rsidP="00DF59B1">
      <w:r w:rsidRPr="003F254E">
        <w:t>Furthermore</w:t>
      </w:r>
      <w:proofErr w:type="gramStart"/>
      <w:r w:rsidRPr="003F254E">
        <w:t>,\</w:t>
      </w:r>
      <w:proofErr w:type="gramEnd"/>
      <w:r w:rsidRPr="003F254E">
        <w:t xml:space="preserve">cite{92} provides comprehensive information about all aspects of the </w:t>
      </w:r>
      <w:proofErr w:type="spellStart"/>
      <w:r w:rsidRPr="003F254E">
        <w:t>OpenSim</w:t>
      </w:r>
      <w:proofErr w:type="spellEnd"/>
      <w:r w:rsidRPr="003F254E">
        <w:t xml:space="preserve"> simulations and propose</w:t>
      </w:r>
      <w:ins w:id="270" w:author="daniel.calvey" w:date="2020-08-12T12:30:00Z">
        <w:r w:rsidR="00697DAC">
          <w:t>s</w:t>
        </w:r>
      </w:ins>
      <w:r w:rsidRPr="003F254E">
        <w:t xml:space="preserve"> some recommendation</w:t>
      </w:r>
      <w:ins w:id="271" w:author="daniel.calvey" w:date="2020-08-12T12:30:00Z">
        <w:r w:rsidR="00697DAC">
          <w:t>s</w:t>
        </w:r>
      </w:ins>
      <w:r w:rsidRPr="003F254E">
        <w:t xml:space="preserve"> for any interpretation and validation of the simulation results</w:t>
      </w:r>
      <w:ins w:id="272" w:author="daniel.calvey" w:date="2020-08-12T12:30:00Z">
        <w:r w:rsidR="00697DAC">
          <w:t>, which</w:t>
        </w:r>
      </w:ins>
      <w:r w:rsidRPr="003F254E">
        <w:t xml:space="preserve"> that can be beneficial </w:t>
      </w:r>
      <w:ins w:id="273" w:author="daniel.calvey" w:date="2020-08-12T12:30:00Z">
        <w:r w:rsidR="00697DAC">
          <w:t xml:space="preserve">in obtaining </w:t>
        </w:r>
      </w:ins>
      <w:del w:id="274" w:author="daniel.calvey" w:date="2020-08-12T12:30:00Z">
        <w:r w:rsidRPr="003F254E" w:rsidDel="00697DAC">
          <w:delText>to obtain</w:delText>
        </w:r>
      </w:del>
      <w:r w:rsidRPr="003F254E">
        <w:t xml:space="preserve"> an accurate interpretation of our results. It is not feasible </w:t>
      </w:r>
      <w:ins w:id="275" w:author="daniel.calvey" w:date="2020-08-12T12:30:00Z">
        <w:r w:rsidR="00697DAC">
          <w:t xml:space="preserve">to expect </w:t>
        </w:r>
      </w:ins>
      <w:del w:id="276" w:author="daniel.calvey" w:date="2020-08-12T12:30:00Z">
        <w:r w:rsidRPr="003F254E" w:rsidDel="00697DAC">
          <w:delText>expecting</w:delText>
        </w:r>
      </w:del>
      <w:r w:rsidRPr="003F254E">
        <w:t xml:space="preserve"> to obtain a close quantitative match between the results of our simulations and experiments without acknowledging </w:t>
      </w:r>
      <w:ins w:id="277" w:author="daniel.calvey" w:date="2020-08-12T12:30:00Z">
        <w:r w:rsidR="00697DAC">
          <w:t xml:space="preserve">the </w:t>
        </w:r>
      </w:ins>
      <w:r w:rsidRPr="003F254E">
        <w:t>discussed limitations and other practical matters.</w:t>
      </w:r>
    </w:p>
    <w:p w14:paraId="03C05A5B" w14:textId="77777777" w:rsidR="00DF59B1" w:rsidRPr="003F254E" w:rsidRDefault="00DF59B1" w:rsidP="00DF59B1">
      <w:pPr>
        <w:rPr>
          <w:b/>
          <w:bCs/>
        </w:rPr>
      </w:pPr>
      <w:r w:rsidRPr="003F254E">
        <w:rPr>
          <w:b/>
          <w:bCs/>
        </w:rPr>
        <w:t>\section{Future work}</w:t>
      </w:r>
    </w:p>
    <w:p w14:paraId="05571401" w14:textId="57DD2A95" w:rsidR="00DF59B1" w:rsidRPr="003F254E" w:rsidRDefault="00DF59B1" w:rsidP="00DF59B1">
      <w:r w:rsidRPr="003F254E">
        <w:t xml:space="preserve">In consideration of our study limitations,  the </w:t>
      </w:r>
      <w:proofErr w:type="spellStart"/>
      <w:r w:rsidRPr="003F254E">
        <w:t>monoarticular</w:t>
      </w:r>
      <w:proofErr w:type="spellEnd"/>
      <w:r w:rsidRPr="003F254E">
        <w:t xml:space="preserve"> and introduced </w:t>
      </w:r>
      <w:proofErr w:type="spellStart"/>
      <w:r w:rsidRPr="003F254E">
        <w:t>biarticular</w:t>
      </w:r>
      <w:proofErr w:type="spellEnd"/>
      <w:r w:rsidRPr="003F254E">
        <w:t xml:space="preserve"> exoskeletons can be modeled in simulators with dynamic optimization neural algorithms  \cite{110,111,112,180} by considering </w:t>
      </w:r>
      <w:del w:id="278" w:author="daniel.calvey" w:date="2020-08-12T12:31:00Z">
        <w:r w:rsidRPr="003F254E" w:rsidDel="00697DAC">
          <w:delText xml:space="preserve">of </w:delText>
        </w:r>
      </w:del>
      <w:r w:rsidRPr="003F254E">
        <w:t>their inertial properties to study their effect on the power expenditure of subjects</w:t>
      </w:r>
      <w:ins w:id="279" w:author="daniel.calvey" w:date="2020-08-12T12:32:00Z">
        <w:r w:rsidR="00697DAC">
          <w:t>’</w:t>
        </w:r>
      </w:ins>
      <w:del w:id="280" w:author="daniel.calvey" w:date="2020-08-12T12:32:00Z">
        <w:r w:rsidRPr="003F254E" w:rsidDel="00697DAC">
          <w:delText xml:space="preserve"> while performing different tasks,</w:delText>
        </w:r>
      </w:del>
      <w:r w:rsidRPr="003F254E">
        <w:t xml:space="preserve"> muscles activity and how adding inertia can affect the torque and power profiles</w:t>
      </w:r>
      <w:ins w:id="281" w:author="daniel.calvey" w:date="2020-08-12T12:32:00Z">
        <w:r w:rsidR="00697DAC">
          <w:t xml:space="preserve"> </w:t>
        </w:r>
      </w:ins>
      <w:ins w:id="282" w:author="daniel.calvey" w:date="2020-08-12T12:33:00Z">
        <w:r w:rsidR="00697DAC" w:rsidRPr="003F254E">
          <w:t>while performing different tasks</w:t>
        </w:r>
      </w:ins>
      <w:r w:rsidRPr="003F254E">
        <w:t xml:space="preserve">. </w:t>
      </w:r>
    </w:p>
    <w:p w14:paraId="78A70DA7" w14:textId="63705774" w:rsidR="00DF59B1" w:rsidRPr="003F254E" w:rsidRDefault="00DF59B1" w:rsidP="00DF59B1">
      <w:r w:rsidRPr="003F254E">
        <w:t xml:space="preserve">Simulations based on the Pareto front had limitations </w:t>
      </w:r>
      <w:ins w:id="283" w:author="daniel.calvey" w:date="2020-08-12T12:33:00Z">
        <w:r w:rsidR="00697DAC">
          <w:t xml:space="preserve">as </w:t>
        </w:r>
      </w:ins>
      <w:r w:rsidRPr="003F254E">
        <w:t xml:space="preserve">highlighted in the previous section, which should be addressed in future work. The search large discretization </w:t>
      </w:r>
      <w:ins w:id="284" w:author="daniel.calvey" w:date="2020-08-12T12:33:00Z">
        <w:r w:rsidR="00697DAC">
          <w:t xml:space="preserve">might well be </w:t>
        </w:r>
      </w:ins>
      <w:del w:id="285" w:author="daniel.calvey" w:date="2020-08-12T12:33:00Z">
        <w:r w:rsidRPr="003F254E" w:rsidDel="00697DAC">
          <w:delText>can</w:delText>
        </w:r>
      </w:del>
      <w:r w:rsidRPr="003F254E">
        <w:t xml:space="preserve"> </w:t>
      </w:r>
      <w:proofErr w:type="spellStart"/>
      <w:r w:rsidRPr="003F254E">
        <w:t>be</w:t>
      </w:r>
      <w:proofErr w:type="spellEnd"/>
      <w:r w:rsidRPr="003F254E">
        <w:t xml:space="preserve"> addressed </w:t>
      </w:r>
      <w:r w:rsidRPr="003F254E">
        <w:lastRenderedPageBreak/>
        <w:t>using the normal boundary intersection method \cite{108}, which is designed to resolve these issues on computationally expensive problems</w:t>
      </w:r>
      <w:ins w:id="286" w:author="daniel.calvey" w:date="2020-08-12T12:34:00Z">
        <w:r w:rsidR="0076669E">
          <w:t>,</w:t>
        </w:r>
      </w:ins>
      <w:r w:rsidRPr="003F254E">
        <w:t xml:space="preserve"> resulting in </w:t>
      </w:r>
      <w:ins w:id="287" w:author="daniel.calvey" w:date="2020-08-12T12:34:00Z">
        <w:r w:rsidR="0076669E">
          <w:t xml:space="preserve">a </w:t>
        </w:r>
      </w:ins>
      <w:r w:rsidRPr="003F254E">
        <w:t>more accurate</w:t>
      </w:r>
      <w:ins w:id="288" w:author="daniel.calvey" w:date="2020-08-12T12:34:00Z">
        <w:r w:rsidR="0076669E">
          <w:t xml:space="preserve"> Pareto front</w:t>
        </w:r>
      </w:ins>
      <w:r w:rsidRPr="003F254E">
        <w:t xml:space="preserve"> with </w:t>
      </w:r>
      <w:ins w:id="289" w:author="daniel.calvey" w:date="2020-08-12T12:35:00Z">
        <w:r w:rsidR="0076669E">
          <w:t xml:space="preserve">fewer </w:t>
        </w:r>
      </w:ins>
      <w:del w:id="290" w:author="daniel.calvey" w:date="2020-08-12T12:35:00Z">
        <w:r w:rsidRPr="003F254E" w:rsidDel="0076669E">
          <w:delText>lower</w:delText>
        </w:r>
      </w:del>
      <w:r w:rsidRPr="003F254E">
        <w:t xml:space="preserve"> discretization problem</w:t>
      </w:r>
      <w:ins w:id="291" w:author="daniel.calvey" w:date="2020-08-12T12:35:00Z">
        <w:r w:rsidR="0076669E">
          <w:t>s</w:t>
        </w:r>
      </w:ins>
      <w:r w:rsidRPr="003F254E">
        <w:t xml:space="preserve"> </w:t>
      </w:r>
      <w:del w:id="292" w:author="daniel.calvey" w:date="2020-08-12T12:34:00Z">
        <w:r w:rsidRPr="003F254E" w:rsidDel="0076669E">
          <w:delText xml:space="preserve">Pareto front </w:delText>
        </w:r>
      </w:del>
      <w:r w:rsidRPr="003F254E">
        <w:t>for the subjects.</w:t>
      </w:r>
    </w:p>
    <w:p w14:paraId="3BC3AEB6" w14:textId="64A3D10A" w:rsidR="00DF59B1" w:rsidRPr="003F254E" w:rsidRDefault="00DF59B1" w:rsidP="00DF59B1">
      <w:r w:rsidRPr="003F254E">
        <w:t>Simulation</w:t>
      </w:r>
      <w:del w:id="293" w:author="daniel.calvey" w:date="2020-08-12T12:34:00Z">
        <w:r w:rsidRPr="003F254E" w:rsidDel="0076669E">
          <w:delText>s</w:delText>
        </w:r>
      </w:del>
      <w:r w:rsidRPr="003F254E">
        <w:t xml:space="preserve"> outcomes are beneficial as prior information to assist the subjects, and they can be used on the human in the loop (HIL) optimization \cite{109} as a prior profile to start optimization with the torque profiles of simulations</w:t>
      </w:r>
      <w:ins w:id="294" w:author="daniel.calvey" w:date="2020-08-12T12:35:00Z">
        <w:r w:rsidR="0076669E">
          <w:t>,</w:t>
        </w:r>
      </w:ins>
      <w:r w:rsidRPr="003F254E">
        <w:t xml:space="preserve"> which may result in less optimization time by increasing </w:t>
      </w:r>
      <w:ins w:id="295" w:author="daniel.calvey" w:date="2020-08-12T12:35:00Z">
        <w:r w:rsidR="0076669E">
          <w:t xml:space="preserve">the </w:t>
        </w:r>
      </w:ins>
      <w:r w:rsidRPr="003F254E">
        <w:t xml:space="preserve">convergence rate of the optimization. We are planning to establish experimental setups and partially validate our results using the outcomes of the experiments. Although we do not anticipate </w:t>
      </w:r>
      <w:ins w:id="296" w:author="daniel.calvey" w:date="2020-08-12T12:35:00Z">
        <w:r w:rsidR="0076669E">
          <w:t xml:space="preserve">obtaining </w:t>
        </w:r>
      </w:ins>
      <w:del w:id="297" w:author="daniel.calvey" w:date="2020-08-12T12:35:00Z">
        <w:r w:rsidRPr="003F254E" w:rsidDel="0076669E">
          <w:delText>to obtain</w:delText>
        </w:r>
      </w:del>
      <w:r w:rsidRPr="003F254E">
        <w:t xml:space="preserve"> a quantitative match between the results of the simulations and experiments due to the discussed limitations, we expect to obtain qualitative matches between these results. Along with these confirmations, muscle fatigue, muscle activities, and training effects that could not be addressed through simulations can be assessed through the experiments.</w:t>
      </w:r>
    </w:p>
    <w:p w14:paraId="5D125D73" w14:textId="77777777" w:rsidR="00DF59B1" w:rsidRPr="003F254E" w:rsidRDefault="00DF59B1" w:rsidP="00DF59B1"/>
    <w:p w14:paraId="2497DCBF" w14:textId="77777777" w:rsidR="00DF59B1" w:rsidRPr="003F254E" w:rsidRDefault="00DF59B1" w:rsidP="00DF59B1">
      <w:pPr>
        <w:rPr>
          <w:b/>
          <w:bCs/>
        </w:rPr>
      </w:pPr>
      <w:r w:rsidRPr="003F254E">
        <w:rPr>
          <w:b/>
          <w:bCs/>
        </w:rPr>
        <w:t>\section*{Conclusions}</w:t>
      </w:r>
    </w:p>
    <w:p w14:paraId="70FC484D" w14:textId="1D91E8F3" w:rsidR="00DF59B1" w:rsidRPr="003F254E" w:rsidRDefault="00DF59B1" w:rsidP="00DF59B1">
      <w:r w:rsidRPr="003F254E">
        <w:t xml:space="preserve">In this study, a novel </w:t>
      </w:r>
      <w:proofErr w:type="spellStart"/>
      <w:r w:rsidRPr="003F254E">
        <w:t>biarticular</w:t>
      </w:r>
      <w:proofErr w:type="spellEnd"/>
      <w:r w:rsidRPr="003F254E">
        <w:t xml:space="preserve"> exoskeleton assisting the hip and knee was proposed and compared to another typical </w:t>
      </w:r>
      <w:proofErr w:type="spellStart"/>
      <w:r w:rsidRPr="003F254E">
        <w:t>monoarticular</w:t>
      </w:r>
      <w:proofErr w:type="spellEnd"/>
      <w:r w:rsidRPr="003F254E">
        <w:t xml:space="preserve"> exoskeleton. We then modeled the mechanism of the proposed exoskeleton through a musculoskeletal simulator to study the performance of the device and its difference </w:t>
      </w:r>
      <w:ins w:id="298" w:author="daniel.calvey" w:date="2020-08-12T12:36:00Z">
        <w:r w:rsidR="0076669E">
          <w:t xml:space="preserve">from </w:t>
        </w:r>
      </w:ins>
      <w:del w:id="299" w:author="daniel.calvey" w:date="2020-08-12T12:36:00Z">
        <w:r w:rsidRPr="003F254E" w:rsidDel="0076669E">
          <w:delText>with</w:delText>
        </w:r>
      </w:del>
      <w:r w:rsidRPr="003F254E">
        <w:t xml:space="preserve"> a </w:t>
      </w:r>
      <w:proofErr w:type="spellStart"/>
      <w:r w:rsidRPr="003F254E">
        <w:t>monoarticular</w:t>
      </w:r>
      <w:proofErr w:type="spellEnd"/>
      <w:r w:rsidRPr="003F254E">
        <w:t xml:space="preserve"> exoskeleton </w:t>
      </w:r>
      <w:ins w:id="300" w:author="daniel.calvey" w:date="2020-08-12T12:36:00Z">
        <w:r w:rsidR="0076669E">
          <w:t xml:space="preserve">and analyze </w:t>
        </w:r>
      </w:ins>
      <w:del w:id="301" w:author="daniel.calvey" w:date="2020-08-12T12:36:00Z">
        <w:r w:rsidRPr="003F254E" w:rsidDel="0076669E">
          <w:delText>along with analyzing</w:delText>
        </w:r>
      </w:del>
      <w:r w:rsidRPr="003F254E">
        <w:t xml:space="preserve"> its effect on the assisted musculoskeletal models.</w:t>
      </w:r>
    </w:p>
    <w:p w14:paraId="0459E9D1" w14:textId="474CF365" w:rsidR="00DF59B1" w:rsidRPr="003F254E" w:rsidRDefault="00DF59B1" w:rsidP="00DF59B1">
      <w:r w:rsidRPr="003F254E">
        <w:t xml:space="preserve">In the first phase of this study, we conducted simulations with ideal exoskeletons to verify the modeling and to study the performance of devices under the ideal condition. These simulations showed that despite the same metabolic reduction effect, the devices have different power consumption, and the </w:t>
      </w:r>
      <w:proofErr w:type="spellStart"/>
      <w:r w:rsidRPr="003F254E">
        <w:t>monoarticular</w:t>
      </w:r>
      <w:proofErr w:type="spellEnd"/>
      <w:r w:rsidRPr="003F254E">
        <w:t xml:space="preserve"> device </w:t>
      </w:r>
      <w:ins w:id="302" w:author="daniel.calvey" w:date="2020-08-12T12:37:00Z">
        <w:r w:rsidR="0076669E">
          <w:t xml:space="preserve">was </w:t>
        </w:r>
      </w:ins>
      <w:del w:id="303" w:author="daniel.calvey" w:date="2020-08-12T12:37:00Z">
        <w:r w:rsidRPr="003F254E" w:rsidDel="0076669E">
          <w:delText>got</w:delText>
        </w:r>
      </w:del>
      <w:r w:rsidRPr="003F254E">
        <w:t xml:space="preserve"> affected more considerably by loading the subjects with a heavy load. Additionally, we showed that loading subjects with a heavy load changed the profiles of devices only by</w:t>
      </w:r>
      <w:del w:id="304" w:author="daniel.calvey" w:date="2020-08-12T12:37:00Z">
        <w:r w:rsidRPr="003F254E" w:rsidDel="0076669E">
          <w:delText xml:space="preserve"> th</w:delText>
        </w:r>
      </w:del>
      <w:r w:rsidRPr="003F254E">
        <w:t>e magnitude and timing, and the trajectories did not change considerably. We showed that the devices affected the hip abduction and ankle indirectly by analyzing the effect of devices on the activation of muscles. Finally, joint reaction load analysis revealed that assistive devices considerably affect</w:t>
      </w:r>
      <w:ins w:id="305" w:author="daniel.calvey" w:date="2020-08-12T12:37:00Z">
        <w:r w:rsidR="0076669E">
          <w:t>ed</w:t>
        </w:r>
      </w:ins>
      <w:r w:rsidRPr="003F254E">
        <w:t xml:space="preserve"> the reaction forces and moments of assisted and unassisted joints, and the kinematic difference between the </w:t>
      </w:r>
      <w:proofErr w:type="spellStart"/>
      <w:r w:rsidRPr="003F254E">
        <w:t>biarticular</w:t>
      </w:r>
      <w:proofErr w:type="spellEnd"/>
      <w:r w:rsidRPr="003F254E">
        <w:t xml:space="preserve"> and </w:t>
      </w:r>
      <w:proofErr w:type="spellStart"/>
      <w:r w:rsidRPr="003F254E">
        <w:t>monoarticular</w:t>
      </w:r>
      <w:proofErr w:type="spellEnd"/>
      <w:r w:rsidRPr="003F254E">
        <w:t xml:space="preserve"> exoskeletons </w:t>
      </w:r>
      <w:ins w:id="306" w:author="daniel.calvey" w:date="2020-08-12T12:38:00Z">
        <w:r w:rsidR="0076669E">
          <w:t xml:space="preserve">resulted </w:t>
        </w:r>
      </w:ins>
      <w:del w:id="307" w:author="daniel.calvey" w:date="2020-08-12T12:38:00Z">
        <w:r w:rsidRPr="003F254E" w:rsidDel="0076669E">
          <w:delText>results</w:delText>
        </w:r>
      </w:del>
      <w:r w:rsidRPr="003F254E">
        <w:t xml:space="preserve"> in </w:t>
      </w:r>
      <w:ins w:id="308" w:author="daniel.calvey" w:date="2020-08-12T12:38:00Z">
        <w:r w:rsidR="0076669E">
          <w:t xml:space="preserve">their </w:t>
        </w:r>
      </w:ins>
      <w:del w:id="309" w:author="daniel.calvey" w:date="2020-08-12T12:38:00Z">
        <w:r w:rsidRPr="003F254E" w:rsidDel="0076669E">
          <w:delText>the</w:delText>
        </w:r>
      </w:del>
      <w:r w:rsidRPr="003F254E">
        <w:t xml:space="preserve"> different effect </w:t>
      </w:r>
      <w:del w:id="310" w:author="daniel.calvey" w:date="2020-08-12T12:38:00Z">
        <w:r w:rsidRPr="003F254E" w:rsidDel="0076669E">
          <w:delText>of them</w:delText>
        </w:r>
      </w:del>
      <w:r w:rsidRPr="003F254E">
        <w:t xml:space="preserve"> on the reaction loading of the knee joint.</w:t>
      </w:r>
    </w:p>
    <w:p w14:paraId="7DA53E3E" w14:textId="20F49520" w:rsidR="00DF59B1" w:rsidRPr="003F254E" w:rsidRDefault="00DF59B1" w:rsidP="00DF59B1">
      <w:r w:rsidRPr="003F254E">
        <w:t>We organized another stage in this study in which we introduce a novel Pareto simulation</w:t>
      </w:r>
      <w:del w:id="311" w:author="daniel.calvey" w:date="2020-08-12T12:38:00Z">
        <w:r w:rsidRPr="003F254E" w:rsidDel="0076669E">
          <w:delText>s</w:delText>
        </w:r>
      </w:del>
      <w:r w:rsidRPr="003F254E">
        <w:t xml:space="preserve"> framework to conduct fair comparisons among different optimal configurations of the exoskeletons by taking advantage of Pareto optimization methods. Through this phase of the study, we showed that both constrained devices could provide practically the same assistance delivered by the ideal exoskeletons using lower power in both actuators. Although both devices demonstrated similar optimal trade-off curves, we showed that the optimal configurations of these devices were considerably different and had different effects on the muscle activations of assisted subjects. Additionally, it was shown that optimal </w:t>
      </w:r>
      <w:proofErr w:type="spellStart"/>
      <w:r w:rsidRPr="003F254E">
        <w:t>monoarticular</w:t>
      </w:r>
      <w:proofErr w:type="spellEnd"/>
      <w:r w:rsidRPr="003F254E">
        <w:t xml:space="preserve"> exoskeletons tended to operate in the high peak torque regions compared to the </w:t>
      </w:r>
      <w:proofErr w:type="spellStart"/>
      <w:r w:rsidRPr="003F254E">
        <w:t>biarticular</w:t>
      </w:r>
      <w:proofErr w:type="spellEnd"/>
      <w:r w:rsidRPr="003F254E">
        <w:t xml:space="preserve"> exoskeleton, especially on the hip joint. The </w:t>
      </w:r>
      <w:proofErr w:type="spellStart"/>
      <w:r w:rsidRPr="003F254E">
        <w:t>biarticular</w:t>
      </w:r>
      <w:proofErr w:type="spellEnd"/>
      <w:r w:rsidRPr="003F254E">
        <w:t xml:space="preserve"> device showed more robust performance by loading subjects than the </w:t>
      </w:r>
      <w:proofErr w:type="spellStart"/>
      <w:r w:rsidRPr="003F254E">
        <w:t>monoarticular</w:t>
      </w:r>
      <w:proofErr w:type="spellEnd"/>
      <w:r w:rsidRPr="003F254E">
        <w:t xml:space="preserve"> device. The </w:t>
      </w:r>
      <w:proofErr w:type="spellStart"/>
      <w:r w:rsidRPr="003F254E">
        <w:t>monoarticular</w:t>
      </w:r>
      <w:proofErr w:type="spellEnd"/>
      <w:r w:rsidRPr="003F254E">
        <w:t xml:space="preserve"> hip actuator demonstrated high within optimal devices and between load condition variations, which complicates </w:t>
      </w:r>
      <w:r w:rsidRPr="003F254E">
        <w:lastRenderedPageBreak/>
        <w:t xml:space="preserve">designing a general device. Moreover, through joint reaction forces and moments analyses, we </w:t>
      </w:r>
      <w:ins w:id="312" w:author="daniel.calvey" w:date="2020-08-12T12:40:00Z">
        <w:r w:rsidR="0076669E">
          <w:t xml:space="preserve">demonstrated </w:t>
        </w:r>
      </w:ins>
      <w:del w:id="313" w:author="daniel.calvey" w:date="2020-08-12T12:40:00Z">
        <w:r w:rsidRPr="003F254E" w:rsidDel="0076669E">
          <w:delText>showed</w:delText>
        </w:r>
      </w:del>
      <w:r w:rsidRPr="003F254E">
        <w:t xml:space="preserve"> the resemblance of the reaction forces and moments of subjects assisted with constrained devices to reaction forces and moments of subjects assisted with ideal devices. Finally, the analysis of </w:t>
      </w:r>
      <w:proofErr w:type="spellStart"/>
      <w:r w:rsidRPr="003F254E">
        <w:t>regeneratable</w:t>
      </w:r>
      <w:proofErr w:type="spellEnd"/>
      <w:r w:rsidRPr="003F254E">
        <w:t xml:space="preserve"> power helped us gain insight into how regeneration could considerably affect the power consumption of devices.</w:t>
      </w:r>
    </w:p>
    <w:p w14:paraId="211D3960" w14:textId="5AA9681C" w:rsidR="00BA5E99" w:rsidRPr="003F254E" w:rsidRDefault="00DF59B1" w:rsidP="00DF59B1">
      <w:r w:rsidRPr="003F254E">
        <w:t xml:space="preserve">The last stage of this study was dedicated to investigating the effect of inertial properties of optimal devices (i.e., optimal solutions on Pareto front curves) on the metabolic expenditure of assisted subjects on the metabolic rate of assisted subjects. To conduct this study, we adopted the model developed to estimate the metabolic rate of subjects mounted with the additional masses and performed offline simulations. Along with these simulations, we proposed a modification of the augmentation factor to measure metabolic power change due to carrying the exoskeleton to assess the performance of the optimal device. Through this phase of the study, we showed that both devices were substantially affected by considering their inertial properties, and this effect was more severe on the </w:t>
      </w:r>
      <w:proofErr w:type="spellStart"/>
      <w:r w:rsidRPr="003F254E">
        <w:t>monoarticular</w:t>
      </w:r>
      <w:proofErr w:type="spellEnd"/>
      <w:r w:rsidRPr="003F254E">
        <w:t xml:space="preserve"> device due to its kinematic design. Although high torque was required for </w:t>
      </w:r>
      <w:ins w:id="314" w:author="daniel.calvey" w:date="2020-08-12T12:41:00Z">
        <w:r w:rsidR="0076669E">
          <w:t xml:space="preserve">the </w:t>
        </w:r>
      </w:ins>
      <w:proofErr w:type="spellStart"/>
      <w:r w:rsidRPr="003F254E">
        <w:t>monoarticular</w:t>
      </w:r>
      <w:proofErr w:type="spellEnd"/>
      <w:ins w:id="315" w:author="daniel.calvey" w:date="2020-08-12T12:41:00Z">
        <w:r w:rsidR="0076669E">
          <w:t xml:space="preserve"> exoskeleton</w:t>
        </w:r>
      </w:ins>
      <w:r w:rsidRPr="003F254E">
        <w:t xml:space="preserve"> to have a positive effect on the subjects, non</w:t>
      </w:r>
      <w:ins w:id="316" w:author="daniel.calvey" w:date="2020-08-12T12:42:00Z">
        <w:r w:rsidR="0076669E">
          <w:t>e</w:t>
        </w:r>
      </w:ins>
      <w:r w:rsidRPr="003F254E">
        <w:t xml:space="preserve"> of </w:t>
      </w:r>
      <w:ins w:id="317" w:author="daniel.calvey" w:date="2020-08-12T12:42:00Z">
        <w:r w:rsidR="0076669E">
          <w:t xml:space="preserve">the </w:t>
        </w:r>
      </w:ins>
      <w:bookmarkStart w:id="318" w:name="_GoBack"/>
      <w:bookmarkEnd w:id="318"/>
      <w:r w:rsidRPr="003F254E">
        <w:t xml:space="preserve">high torque devices showed optimal performance, which complicates designing an efficient </w:t>
      </w:r>
      <w:proofErr w:type="spellStart"/>
      <w:r w:rsidRPr="003F254E">
        <w:t>monoarticular</w:t>
      </w:r>
      <w:proofErr w:type="spellEnd"/>
      <w:r w:rsidRPr="003F254E">
        <w:t xml:space="preserve"> device. We showed that keeping the knee actuator near to the hip joint or grounding it to the shank instead of the thigh can notably improve the performance of the </w:t>
      </w:r>
      <w:proofErr w:type="spellStart"/>
      <w:r w:rsidRPr="003F254E">
        <w:t>monoarticular</w:t>
      </w:r>
      <w:proofErr w:type="spellEnd"/>
      <w:r w:rsidRPr="003F254E">
        <w:t xml:space="preserve"> device.</w:t>
      </w:r>
    </w:p>
    <w:sectPr w:rsidR="00BA5E99" w:rsidRPr="003F25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7" w:author="daniel.calvey" w:date="2020-08-12T11:29:00Z" w:initials="s">
    <w:p w14:paraId="7459FC5D" w14:textId="36129955" w:rsidR="00697DAC" w:rsidRDefault="00697DAC">
      <w:pPr>
        <w:pStyle w:val="CommentText"/>
      </w:pPr>
      <w:r>
        <w:rPr>
          <w:rStyle w:val="CommentReference"/>
        </w:rPr>
        <w:annotationRef/>
      </w:r>
      <w:r>
        <w:t>Lots of “have” in this paragraph; maybe consider substitutes if suitable.</w:t>
      </w:r>
    </w:p>
  </w:comment>
  <w:comment w:id="69" w:author="daniel.calvey" w:date="2020-08-12T11:34:00Z" w:initials="s">
    <w:p w14:paraId="04194E2B" w14:textId="3B6EA80F" w:rsidR="00697DAC" w:rsidRDefault="00697DAC">
      <w:pPr>
        <w:pStyle w:val="CommentText"/>
      </w:pPr>
      <w:r>
        <w:rPr>
          <w:rStyle w:val="CommentReference"/>
        </w:rPr>
        <w:annotationRef/>
      </w:r>
      <w:r>
        <w:t>Maybe ask supervisor about reference to appendices in main text.</w:t>
      </w:r>
    </w:p>
  </w:comment>
  <w:comment w:id="129" w:author="daniel.calvey" w:date="2020-08-12T11:52:00Z" w:initials="s">
    <w:p w14:paraId="69578A52" w14:textId="062F168E" w:rsidR="00697DAC" w:rsidRDefault="00697DAC">
      <w:pPr>
        <w:pStyle w:val="CommentText"/>
      </w:pPr>
      <w:r>
        <w:rPr>
          <w:rStyle w:val="CommentReference"/>
        </w:rPr>
        <w:annotationRef/>
      </w:r>
      <w:r>
        <w:t>Maybe delete commas</w:t>
      </w:r>
    </w:p>
  </w:comment>
  <w:comment w:id="135" w:author="daniel.calvey" w:date="2020-08-12T11:54:00Z" w:initials="s">
    <w:p w14:paraId="1E669B40" w14:textId="05B04D5B" w:rsidR="00697DAC" w:rsidRDefault="00697DAC">
      <w:pPr>
        <w:pStyle w:val="CommentText"/>
      </w:pPr>
      <w:r>
        <w:rPr>
          <w:rStyle w:val="CommentReference"/>
        </w:rPr>
        <w:annotationRef/>
      </w:r>
      <w:r>
        <w:t>Maybe “Inertial Properties Effect of Optimal Devices”</w:t>
      </w:r>
    </w:p>
  </w:comment>
  <w:comment w:id="170" w:author="daniel.calvey" w:date="2020-08-12T12:04:00Z" w:initials="s">
    <w:p w14:paraId="4D6FD55B" w14:textId="649691BF" w:rsidR="00697DAC" w:rsidRDefault="00697DAC">
      <w:pPr>
        <w:pStyle w:val="CommentText"/>
      </w:pPr>
      <w:r>
        <w:rPr>
          <w:rStyle w:val="CommentReference"/>
        </w:rPr>
        <w:annotationRef/>
      </w:r>
      <w:r>
        <w:t>Check---there’s a structural problem in the sentence</w:t>
      </w:r>
    </w:p>
  </w:comment>
  <w:comment w:id="187" w:author="daniel.calvey" w:date="2020-08-12T12:07:00Z" w:initials="s">
    <w:p w14:paraId="427FACE5" w14:textId="62EE1288" w:rsidR="00697DAC" w:rsidRDefault="00697DAC">
      <w:pPr>
        <w:pStyle w:val="CommentText"/>
      </w:pPr>
      <w:r>
        <w:rPr>
          <w:rStyle w:val="CommentReference"/>
        </w:rPr>
        <w:annotationRef/>
      </w:r>
      <w:r>
        <w:t>Suggestion: “through controller design”</w:t>
      </w:r>
    </w:p>
  </w:comment>
  <w:comment w:id="200" w:author="daniel.calvey" w:date="2020-08-12T12:14:00Z" w:initials="s">
    <w:p w14:paraId="4EB19256" w14:textId="03A2957D" w:rsidR="00697DAC" w:rsidRDefault="00697DAC">
      <w:pPr>
        <w:pStyle w:val="CommentText"/>
      </w:pPr>
      <w:r>
        <w:rPr>
          <w:rStyle w:val="CommentReference"/>
        </w:rPr>
        <w:annotationRef/>
      </w:r>
      <w:r>
        <w:t>Consider expression here.  Maybe start with “In order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59FC5D" w15:done="0"/>
  <w15:commentEx w15:paraId="04194E2B" w15:done="0"/>
  <w15:commentEx w15:paraId="69578A52" w15:done="0"/>
  <w15:commentEx w15:paraId="1E669B40" w15:done="0"/>
  <w15:commentEx w15:paraId="4D6FD55B" w15:done="0"/>
  <w15:commentEx w15:paraId="427FACE5" w15:done="0"/>
  <w15:commentEx w15:paraId="4EB192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B1"/>
    <w:rsid w:val="001630BE"/>
    <w:rsid w:val="003F254E"/>
    <w:rsid w:val="006710F6"/>
    <w:rsid w:val="00697DAC"/>
    <w:rsid w:val="0076669E"/>
    <w:rsid w:val="008639F9"/>
    <w:rsid w:val="008D7442"/>
    <w:rsid w:val="00906E6D"/>
    <w:rsid w:val="00BA5E99"/>
    <w:rsid w:val="00D0397E"/>
    <w:rsid w:val="00DC2D4F"/>
    <w:rsid w:val="00DF5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759"/>
  <w15:chartTrackingRefBased/>
  <w15:docId w15:val="{17951888-AFA1-4D9F-B4E0-68FBB176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2D4F"/>
    <w:rPr>
      <w:sz w:val="16"/>
      <w:szCs w:val="16"/>
    </w:rPr>
  </w:style>
  <w:style w:type="paragraph" w:styleId="CommentText">
    <w:name w:val="annotation text"/>
    <w:basedOn w:val="Normal"/>
    <w:link w:val="CommentTextChar"/>
    <w:uiPriority w:val="99"/>
    <w:semiHidden/>
    <w:unhideWhenUsed/>
    <w:rsid w:val="00DC2D4F"/>
    <w:pPr>
      <w:spacing w:line="240" w:lineRule="auto"/>
    </w:pPr>
    <w:rPr>
      <w:sz w:val="20"/>
      <w:szCs w:val="20"/>
    </w:rPr>
  </w:style>
  <w:style w:type="character" w:customStyle="1" w:styleId="CommentTextChar">
    <w:name w:val="Comment Text Char"/>
    <w:basedOn w:val="DefaultParagraphFont"/>
    <w:link w:val="CommentText"/>
    <w:uiPriority w:val="99"/>
    <w:semiHidden/>
    <w:rsid w:val="00DC2D4F"/>
    <w:rPr>
      <w:sz w:val="20"/>
      <w:szCs w:val="20"/>
    </w:rPr>
  </w:style>
  <w:style w:type="paragraph" w:styleId="CommentSubject">
    <w:name w:val="annotation subject"/>
    <w:basedOn w:val="CommentText"/>
    <w:next w:val="CommentText"/>
    <w:link w:val="CommentSubjectChar"/>
    <w:uiPriority w:val="99"/>
    <w:semiHidden/>
    <w:unhideWhenUsed/>
    <w:rsid w:val="00DC2D4F"/>
    <w:rPr>
      <w:b/>
      <w:bCs/>
    </w:rPr>
  </w:style>
  <w:style w:type="character" w:customStyle="1" w:styleId="CommentSubjectChar">
    <w:name w:val="Comment Subject Char"/>
    <w:basedOn w:val="CommentTextChar"/>
    <w:link w:val="CommentSubject"/>
    <w:uiPriority w:val="99"/>
    <w:semiHidden/>
    <w:rsid w:val="00DC2D4F"/>
    <w:rPr>
      <w:b/>
      <w:bCs/>
      <w:sz w:val="20"/>
      <w:szCs w:val="20"/>
    </w:rPr>
  </w:style>
  <w:style w:type="paragraph" w:styleId="BalloonText">
    <w:name w:val="Balloon Text"/>
    <w:basedOn w:val="Normal"/>
    <w:link w:val="BalloonTextChar"/>
    <w:uiPriority w:val="99"/>
    <w:semiHidden/>
    <w:unhideWhenUsed/>
    <w:rsid w:val="00DC2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D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2</cp:revision>
  <dcterms:created xsi:type="dcterms:W3CDTF">2020-08-12T09:43:00Z</dcterms:created>
  <dcterms:modified xsi:type="dcterms:W3CDTF">2020-08-12T09:43:00Z</dcterms:modified>
</cp:coreProperties>
</file>