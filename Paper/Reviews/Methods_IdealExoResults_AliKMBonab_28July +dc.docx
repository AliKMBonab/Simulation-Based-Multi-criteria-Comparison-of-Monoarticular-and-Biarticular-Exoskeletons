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8F44D1" w14:textId="77777777" w:rsidR="007F4622" w:rsidRPr="007F4622" w:rsidRDefault="007F4622" w:rsidP="007F4622">
      <w:pPr>
        <w:jc w:val="both"/>
        <w:rPr>
          <w:rFonts w:cstheme="minorHAnsi"/>
          <w:b/>
          <w:bCs/>
          <w:sz w:val="24"/>
          <w:szCs w:val="24"/>
        </w:rPr>
      </w:pPr>
      <w:r w:rsidRPr="007F4622">
        <w:rPr>
          <w:rFonts w:cstheme="minorHAnsi"/>
          <w:b/>
          <w:bCs/>
          <w:sz w:val="24"/>
          <w:szCs w:val="24"/>
        </w:rPr>
        <w:t>\subsubsection*{Devices Speed, Torque and Power}</w:t>
      </w:r>
    </w:p>
    <w:p w14:paraId="5D4FF9EA" w14:textId="2D544F43" w:rsidR="007F4622" w:rsidRPr="007F4622" w:rsidRDefault="007F4622" w:rsidP="007F4622">
      <w:pPr>
        <w:jc w:val="both"/>
        <w:rPr>
          <w:rFonts w:cstheme="minorHAnsi"/>
          <w:sz w:val="24"/>
          <w:szCs w:val="24"/>
        </w:rPr>
      </w:pPr>
      <w:r w:rsidRPr="007F4622">
        <w:rPr>
          <w:rFonts w:cstheme="minorHAnsi"/>
          <w:sz w:val="24"/>
          <w:szCs w:val="24"/>
        </w:rPr>
        <w:t>One of the main objectives of this section is to validate the kinematic modeling of the</w:t>
      </w:r>
      <w:ins w:id="0" w:author="daniel.calvey" w:date="2020-07-28T10:13:00Z">
        <w:r w:rsidR="001D0DDF">
          <w:rPr>
            <w:rFonts w:cstheme="minorHAnsi"/>
            <w:sz w:val="24"/>
            <w:szCs w:val="24"/>
          </w:rPr>
          <w:t xml:space="preserve"> proposed</w:t>
        </w:r>
      </w:ins>
      <w:r w:rsidRPr="007F4622">
        <w:rPr>
          <w:rFonts w:cstheme="minorHAnsi"/>
          <w:sz w:val="24"/>
          <w:szCs w:val="24"/>
        </w:rPr>
        <w:t xml:space="preserve"> exoskeletons on </w:t>
      </w:r>
      <w:del w:id="1" w:author="daniel.calvey" w:date="2020-07-28T10:12:00Z">
        <w:r w:rsidRPr="007F4622" w:rsidDel="001D0DDF">
          <w:rPr>
            <w:rFonts w:cstheme="minorHAnsi"/>
            <w:sz w:val="24"/>
            <w:szCs w:val="24"/>
          </w:rPr>
          <w:delText>the</w:delText>
        </w:r>
      </w:del>
      <w:r w:rsidRPr="007F4622">
        <w:rPr>
          <w:rFonts w:cstheme="minorHAnsi"/>
          <w:sz w:val="24"/>
          <w:szCs w:val="24"/>
        </w:rPr>
        <w:t xml:space="preserve"> </w:t>
      </w:r>
      <w:proofErr w:type="spellStart"/>
      <w:r w:rsidRPr="007F4622">
        <w:rPr>
          <w:rFonts w:cstheme="minorHAnsi"/>
          <w:sz w:val="24"/>
          <w:szCs w:val="24"/>
        </w:rPr>
        <w:t>OpenSim</w:t>
      </w:r>
      <w:proofErr w:type="spellEnd"/>
      <w:r w:rsidRPr="007F4622">
        <w:rPr>
          <w:rFonts w:cstheme="minorHAnsi"/>
          <w:sz w:val="24"/>
          <w:szCs w:val="24"/>
        </w:rPr>
        <w:t xml:space="preserve">. As </w:t>
      </w:r>
      <w:ins w:id="2" w:author="daniel.calvey" w:date="2020-07-28T10:13:00Z">
        <w:r w:rsidR="001D0DDF">
          <w:rPr>
            <w:rFonts w:cstheme="minorHAnsi"/>
            <w:sz w:val="24"/>
            <w:szCs w:val="24"/>
          </w:rPr>
          <w:t xml:space="preserve">was </w:t>
        </w:r>
      </w:ins>
      <w:del w:id="3" w:author="daniel.calvey" w:date="2020-07-28T10:13:00Z">
        <w:r w:rsidRPr="007F4622" w:rsidDel="001D0DDF">
          <w:rPr>
            <w:rFonts w:cstheme="minorHAnsi"/>
            <w:sz w:val="24"/>
            <w:szCs w:val="24"/>
          </w:rPr>
          <w:delText>it is</w:delText>
        </w:r>
      </w:del>
      <w:r w:rsidRPr="007F4622">
        <w:rPr>
          <w:rFonts w:cstheme="minorHAnsi"/>
          <w:sz w:val="24"/>
          <w:szCs w:val="24"/>
        </w:rPr>
        <w:t xml:space="preserve"> already discussed, there is a linear mapping between the monoarticular and biarticular exoskeletons, and if the modeling of the devices </w:t>
      </w:r>
      <w:ins w:id="4" w:author="daniel.calvey" w:date="2020-07-28T10:14:00Z">
        <w:r w:rsidR="001D0DDF">
          <w:rPr>
            <w:rFonts w:cstheme="minorHAnsi"/>
            <w:sz w:val="24"/>
            <w:szCs w:val="24"/>
          </w:rPr>
          <w:t xml:space="preserve">was </w:t>
        </w:r>
      </w:ins>
      <w:del w:id="5" w:author="daniel.calvey" w:date="2020-07-28T10:13:00Z">
        <w:r w:rsidRPr="007F4622" w:rsidDel="001D0DDF">
          <w:rPr>
            <w:rFonts w:cstheme="minorHAnsi"/>
            <w:sz w:val="24"/>
            <w:szCs w:val="24"/>
          </w:rPr>
          <w:delText>were</w:delText>
        </w:r>
      </w:del>
      <w:r w:rsidRPr="007F4622">
        <w:rPr>
          <w:rFonts w:cstheme="minorHAnsi"/>
          <w:sz w:val="24"/>
          <w:szCs w:val="24"/>
        </w:rPr>
        <w:t xml:space="preserve"> correct in the musculoskeletal simulator, this kinematics relation </w:t>
      </w:r>
      <w:ins w:id="6" w:author="daniel.calvey" w:date="2020-07-28T10:14:00Z">
        <w:r w:rsidR="001D0DDF">
          <w:rPr>
            <w:rFonts w:cstheme="minorHAnsi"/>
            <w:sz w:val="24"/>
            <w:szCs w:val="24"/>
          </w:rPr>
          <w:t xml:space="preserve">must </w:t>
        </w:r>
        <w:proofErr w:type="gramStart"/>
        <w:r w:rsidR="001D0DDF">
          <w:rPr>
            <w:rFonts w:cstheme="minorHAnsi"/>
            <w:sz w:val="24"/>
            <w:szCs w:val="24"/>
          </w:rPr>
          <w:t xml:space="preserve">hold </w:t>
        </w:r>
      </w:ins>
      <w:proofErr w:type="gramEnd"/>
      <w:del w:id="7" w:author="daniel.calvey" w:date="2020-07-28T10:14:00Z">
        <w:r w:rsidRPr="007F4622" w:rsidDel="001D0DDF">
          <w:rPr>
            <w:rFonts w:cstheme="minorHAnsi"/>
            <w:sz w:val="24"/>
            <w:szCs w:val="24"/>
          </w:rPr>
          <w:delText>requires to be held</w:delText>
        </w:r>
      </w:del>
      <w:r w:rsidRPr="007F4622">
        <w:rPr>
          <w:rFonts w:cstheme="minorHAnsi"/>
          <w:sz w:val="24"/>
          <w:szCs w:val="24"/>
        </w:rPr>
        <w:t>.\\</w:t>
      </w:r>
    </w:p>
    <w:p w14:paraId="603366BD" w14:textId="1A7F3E7E" w:rsidR="007F4622" w:rsidRPr="007F4622" w:rsidRDefault="007F4622" w:rsidP="007F4622">
      <w:pPr>
        <w:jc w:val="both"/>
        <w:rPr>
          <w:rFonts w:cstheme="minorHAnsi"/>
          <w:sz w:val="24"/>
          <w:szCs w:val="24"/>
        </w:rPr>
      </w:pPr>
      <w:r w:rsidRPr="007F4622">
        <w:rPr>
          <w:rFonts w:cstheme="minorHAnsi"/>
          <w:sz w:val="24"/>
          <w:szCs w:val="24"/>
        </w:rPr>
        <w:t>Figure \ref{</w:t>
      </w:r>
      <w:proofErr w:type="spellStart"/>
      <w:r w:rsidRPr="007F4622">
        <w:rPr>
          <w:rFonts w:cstheme="minorHAnsi"/>
          <w:sz w:val="24"/>
          <w:szCs w:val="24"/>
        </w:rPr>
        <w:t>Fig_IdealExo_Speed</w:t>
      </w:r>
      <w:proofErr w:type="spellEnd"/>
      <w:r w:rsidRPr="007F4622">
        <w:rPr>
          <w:rFonts w:cstheme="minorHAnsi"/>
          <w:sz w:val="24"/>
          <w:szCs w:val="24"/>
        </w:rPr>
        <w:t xml:space="preserve">} represents the velocity profiles of the biarticular and monoarticular exoskeletons in both load conditions. From </w:t>
      </w:r>
      <w:del w:id="8" w:author="daniel.calvey" w:date="2020-07-28T10:14:00Z">
        <w:r w:rsidRPr="007F4622" w:rsidDel="001D0DDF">
          <w:rPr>
            <w:rFonts w:cstheme="minorHAnsi"/>
            <w:sz w:val="24"/>
            <w:szCs w:val="24"/>
          </w:rPr>
          <w:delText>the</w:delText>
        </w:r>
      </w:del>
      <w:r w:rsidRPr="007F4622">
        <w:rPr>
          <w:rFonts w:cstheme="minorHAnsi"/>
          <w:sz w:val="24"/>
          <w:szCs w:val="24"/>
        </w:rPr>
        <w:t xml:space="preserve"> Eqn. \</w:t>
      </w:r>
      <w:proofErr w:type="spellStart"/>
      <w:r w:rsidRPr="007F4622">
        <w:rPr>
          <w:rFonts w:cstheme="minorHAnsi"/>
          <w:sz w:val="24"/>
          <w:szCs w:val="24"/>
        </w:rPr>
        <w:t>eqref</w:t>
      </w:r>
      <w:proofErr w:type="spellEnd"/>
      <w:r w:rsidRPr="007F4622">
        <w:rPr>
          <w:rFonts w:cstheme="minorHAnsi"/>
          <w:sz w:val="24"/>
          <w:szCs w:val="24"/>
        </w:rPr>
        <w:t>{</w:t>
      </w:r>
      <w:proofErr w:type="spellStart"/>
      <w:r w:rsidRPr="007F4622">
        <w:rPr>
          <w:rFonts w:cstheme="minorHAnsi"/>
          <w:sz w:val="24"/>
          <w:szCs w:val="24"/>
        </w:rPr>
        <w:t>Eqn_Mono_Bi_Jacobian</w:t>
      </w:r>
      <w:proofErr w:type="spellEnd"/>
      <w:r w:rsidRPr="007F4622">
        <w:rPr>
          <w:rFonts w:cstheme="minorHAnsi"/>
          <w:sz w:val="24"/>
          <w:szCs w:val="24"/>
        </w:rPr>
        <w:t xml:space="preserve">} we were expecting to </w:t>
      </w:r>
      <w:ins w:id="9" w:author="daniel.calvey" w:date="2020-07-28T10:16:00Z">
        <w:r w:rsidR="006D6905">
          <w:rPr>
            <w:rFonts w:cstheme="minorHAnsi"/>
            <w:sz w:val="24"/>
            <w:szCs w:val="24"/>
          </w:rPr>
          <w:t xml:space="preserve">observe </w:t>
        </w:r>
      </w:ins>
      <w:del w:id="10" w:author="daniel.calvey" w:date="2020-07-28T10:16:00Z">
        <w:r w:rsidRPr="007F4622" w:rsidDel="006D6905">
          <w:rPr>
            <w:rFonts w:cstheme="minorHAnsi"/>
            <w:sz w:val="24"/>
            <w:szCs w:val="24"/>
          </w:rPr>
          <w:delText>have</w:delText>
        </w:r>
      </w:del>
      <w:r w:rsidRPr="007F4622">
        <w:rPr>
          <w:rFonts w:cstheme="minorHAnsi"/>
          <w:sz w:val="24"/>
          <w:szCs w:val="24"/>
        </w:rPr>
        <w:t xml:space="preserve"> the same angular velocity profiles at the hip actuator, and since the hip actuator in </w:t>
      </w:r>
      <w:ins w:id="11" w:author="daniel.calvey" w:date="2020-07-28T10:17:00Z">
        <w:r w:rsidR="006D6905">
          <w:rPr>
            <w:rFonts w:cstheme="minorHAnsi"/>
            <w:sz w:val="24"/>
            <w:szCs w:val="24"/>
          </w:rPr>
          <w:t xml:space="preserve">each of the two </w:t>
        </w:r>
      </w:ins>
      <w:del w:id="12" w:author="daniel.calvey" w:date="2020-07-28T10:17:00Z">
        <w:r w:rsidRPr="007F4622" w:rsidDel="006D6905">
          <w:rPr>
            <w:rFonts w:cstheme="minorHAnsi"/>
            <w:sz w:val="24"/>
            <w:szCs w:val="24"/>
          </w:rPr>
          <w:delText>both</w:delText>
        </w:r>
      </w:del>
      <w:r w:rsidRPr="007F4622">
        <w:rPr>
          <w:rFonts w:cstheme="minorHAnsi"/>
          <w:sz w:val="24"/>
          <w:szCs w:val="24"/>
        </w:rPr>
        <w:t xml:space="preserve"> exoskeletons </w:t>
      </w:r>
      <w:ins w:id="13" w:author="daniel.calvey" w:date="2020-07-28T10:18:00Z">
        <w:r w:rsidR="006D6905">
          <w:rPr>
            <w:rFonts w:cstheme="minorHAnsi"/>
            <w:sz w:val="24"/>
            <w:szCs w:val="24"/>
          </w:rPr>
          <w:t xml:space="preserve">was </w:t>
        </w:r>
      </w:ins>
      <w:del w:id="14" w:author="daniel.calvey" w:date="2020-07-28T10:18:00Z">
        <w:r w:rsidRPr="007F4622" w:rsidDel="006D6905">
          <w:rPr>
            <w:rFonts w:cstheme="minorHAnsi"/>
            <w:sz w:val="24"/>
            <w:szCs w:val="24"/>
          </w:rPr>
          <w:delText>were</w:delText>
        </w:r>
      </w:del>
      <w:r w:rsidRPr="007F4622">
        <w:rPr>
          <w:rFonts w:cstheme="minorHAnsi"/>
          <w:sz w:val="24"/>
          <w:szCs w:val="24"/>
        </w:rPr>
        <w:t xml:space="preserve"> supposed to be attached directly to the hip joint, the velocity of the joint and actuators in both devices have practically the same profiles</w:t>
      </w:r>
      <w:ins w:id="15" w:author="daniel.calvey" w:date="2020-07-28T10:16:00Z">
        <w:r w:rsidR="006D6905">
          <w:rPr>
            <w:rFonts w:cstheme="minorHAnsi"/>
            <w:sz w:val="24"/>
            <w:szCs w:val="24"/>
          </w:rPr>
          <w:t>,</w:t>
        </w:r>
      </w:ins>
      <w:r w:rsidRPr="007F4622">
        <w:rPr>
          <w:rFonts w:cstheme="minorHAnsi"/>
          <w:sz w:val="24"/>
          <w:szCs w:val="24"/>
        </w:rPr>
        <w:t xml:space="preserve"> as is shown in Figure \ref{</w:t>
      </w:r>
      <w:proofErr w:type="spellStart"/>
      <w:r w:rsidRPr="007F4622">
        <w:rPr>
          <w:rFonts w:cstheme="minorHAnsi"/>
          <w:sz w:val="24"/>
          <w:szCs w:val="24"/>
        </w:rPr>
        <w:t>Fig_IdealExo_Speed</w:t>
      </w:r>
      <w:proofErr w:type="spellEnd"/>
      <w:proofErr w:type="gramStart"/>
      <w:r w:rsidRPr="007F4622">
        <w:rPr>
          <w:rFonts w:cstheme="minorHAnsi"/>
          <w:sz w:val="24"/>
          <w:szCs w:val="24"/>
        </w:rPr>
        <w:t>}  for</w:t>
      </w:r>
      <w:proofErr w:type="gramEnd"/>
      <w:r w:rsidRPr="007F4622">
        <w:rPr>
          <w:rFonts w:cstheme="minorHAnsi"/>
          <w:sz w:val="24"/>
          <w:szCs w:val="24"/>
        </w:rPr>
        <w:t xml:space="preserve"> the hip joints in both load conditions.\\</w:t>
      </w:r>
    </w:p>
    <w:p w14:paraId="2EF94D9B"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\begin{figure*}[</w:t>
      </w:r>
      <w:proofErr w:type="spellStart"/>
      <w:r w:rsidRPr="007F4622">
        <w:rPr>
          <w:rFonts w:cstheme="minorHAnsi"/>
          <w:color w:val="00B050"/>
          <w:sz w:val="24"/>
          <w:szCs w:val="24"/>
        </w:rPr>
        <w:t>ht</w:t>
      </w:r>
      <w:proofErr w:type="spellEnd"/>
      <w:r w:rsidRPr="007F4622">
        <w:rPr>
          <w:rFonts w:cstheme="minorHAnsi"/>
          <w:color w:val="00B050"/>
          <w:sz w:val="24"/>
          <w:szCs w:val="24"/>
        </w:rPr>
        <w:t xml:space="preserve">]   </w:t>
      </w:r>
    </w:p>
    <w:p w14:paraId="3FE2E5E0"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\end{figure*}</w:t>
      </w:r>
    </w:p>
    <w:p w14:paraId="7E998D13" w14:textId="19BA375D" w:rsidR="007F4622" w:rsidRPr="007F4622" w:rsidRDefault="007F4622" w:rsidP="007F4622">
      <w:pPr>
        <w:jc w:val="both"/>
        <w:rPr>
          <w:rFonts w:cstheme="minorHAnsi"/>
          <w:sz w:val="24"/>
          <w:szCs w:val="24"/>
        </w:rPr>
      </w:pPr>
      <w:r w:rsidRPr="007F4622">
        <w:rPr>
          <w:rFonts w:cstheme="minorHAnsi"/>
          <w:sz w:val="24"/>
          <w:szCs w:val="24"/>
        </w:rPr>
        <w:t>The main difference between the two configurations of the exoskeleton is on the knee joint</w:t>
      </w:r>
      <w:ins w:id="16" w:author="daniel.calvey" w:date="2020-07-28T10:19:00Z">
        <w:r w:rsidR="006D6905">
          <w:rPr>
            <w:rFonts w:cstheme="minorHAnsi"/>
            <w:sz w:val="24"/>
            <w:szCs w:val="24"/>
          </w:rPr>
          <w:t>,</w:t>
        </w:r>
      </w:ins>
      <w:r w:rsidRPr="007F4622">
        <w:rPr>
          <w:rFonts w:cstheme="minorHAnsi"/>
          <w:sz w:val="24"/>
          <w:szCs w:val="24"/>
        </w:rPr>
        <w:t xml:space="preserve"> in which the biarticular device assists the joint through a parallelogram mechanism, and the velocity profiles of the knee actuator</w:t>
      </w:r>
      <w:ins w:id="17" w:author="daniel.calvey" w:date="2020-07-28T10:20:00Z">
        <w:r w:rsidR="006D6905">
          <w:rPr>
            <w:rFonts w:cstheme="minorHAnsi"/>
            <w:sz w:val="24"/>
            <w:szCs w:val="24"/>
          </w:rPr>
          <w:t>s</w:t>
        </w:r>
      </w:ins>
      <w:r w:rsidRPr="007F4622">
        <w:rPr>
          <w:rFonts w:cstheme="minorHAnsi"/>
          <w:sz w:val="24"/>
          <w:szCs w:val="24"/>
        </w:rPr>
        <w:t xml:space="preserve"> were supposed to be different according to their </w:t>
      </w:r>
      <w:commentRangeStart w:id="18"/>
      <w:proofErr w:type="spellStart"/>
      <w:r w:rsidRPr="007F4622">
        <w:rPr>
          <w:rFonts w:cstheme="minorHAnsi"/>
          <w:sz w:val="24"/>
          <w:szCs w:val="24"/>
        </w:rPr>
        <w:t>jacobian</w:t>
      </w:r>
      <w:commentRangeEnd w:id="18"/>
      <w:proofErr w:type="spellEnd"/>
      <w:r w:rsidR="006D6905">
        <w:rPr>
          <w:rStyle w:val="CommentReference"/>
        </w:rPr>
        <w:commentReference w:id="18"/>
      </w:r>
      <w:r w:rsidRPr="007F4622">
        <w:rPr>
          <w:rFonts w:cstheme="minorHAnsi"/>
          <w:sz w:val="24"/>
          <w:szCs w:val="24"/>
        </w:rPr>
        <w:t>. This difference can be seen in Figure \ref{</w:t>
      </w:r>
      <w:proofErr w:type="spellStart"/>
      <w:r w:rsidRPr="007F4622">
        <w:rPr>
          <w:rFonts w:cstheme="minorHAnsi"/>
          <w:sz w:val="24"/>
          <w:szCs w:val="24"/>
        </w:rPr>
        <w:t>Fig_IdealExo_Speed</w:t>
      </w:r>
      <w:proofErr w:type="spellEnd"/>
      <w:r w:rsidRPr="007F4622">
        <w:rPr>
          <w:rFonts w:cstheme="minorHAnsi"/>
          <w:sz w:val="24"/>
          <w:szCs w:val="24"/>
        </w:rPr>
        <w:t>}</w:t>
      </w:r>
      <w:ins w:id="19" w:author="daniel.calvey" w:date="2020-07-28T10:21:00Z">
        <w:r w:rsidR="006D6905">
          <w:rPr>
            <w:rFonts w:cstheme="minorHAnsi"/>
            <w:sz w:val="24"/>
            <w:szCs w:val="24"/>
          </w:rPr>
          <w:t>,</w:t>
        </w:r>
      </w:ins>
      <w:r w:rsidRPr="007F4622">
        <w:rPr>
          <w:rFonts w:cstheme="minorHAnsi"/>
          <w:sz w:val="24"/>
          <w:szCs w:val="24"/>
        </w:rPr>
        <w:t xml:space="preserve"> in which the monoarticular knee actuator follows the knee joint velocity profile, but the </w:t>
      </w:r>
      <w:proofErr w:type="spellStart"/>
      <w:r w:rsidRPr="007F4622">
        <w:rPr>
          <w:rFonts w:cstheme="minorHAnsi"/>
          <w:sz w:val="24"/>
          <w:szCs w:val="24"/>
        </w:rPr>
        <w:t>biarticular</w:t>
      </w:r>
      <w:proofErr w:type="spellEnd"/>
      <w:r w:rsidRPr="007F4622">
        <w:rPr>
          <w:rFonts w:cstheme="minorHAnsi"/>
          <w:sz w:val="24"/>
          <w:szCs w:val="24"/>
        </w:rPr>
        <w:t xml:space="preserve"> actuator </w:t>
      </w:r>
      <w:ins w:id="20" w:author="daniel.calvey" w:date="2020-07-28T10:22:00Z">
        <w:r w:rsidR="006D6905">
          <w:rPr>
            <w:rFonts w:cstheme="minorHAnsi"/>
            <w:sz w:val="24"/>
            <w:szCs w:val="24"/>
          </w:rPr>
          <w:t xml:space="preserve">shows </w:t>
        </w:r>
      </w:ins>
      <w:del w:id="21" w:author="daniel.calvey" w:date="2020-07-28T10:21:00Z">
        <w:r w:rsidRPr="007F4622" w:rsidDel="006D6905">
          <w:rPr>
            <w:rFonts w:cstheme="minorHAnsi"/>
            <w:sz w:val="24"/>
            <w:szCs w:val="24"/>
          </w:rPr>
          <w:delText>is showing</w:delText>
        </w:r>
      </w:del>
      <w:r w:rsidRPr="007F4622">
        <w:rPr>
          <w:rFonts w:cstheme="minorHAnsi"/>
          <w:sz w:val="24"/>
          <w:szCs w:val="24"/>
        </w:rPr>
        <w:t xml:space="preserve"> </w:t>
      </w:r>
      <w:ins w:id="22" w:author="daniel.calvey" w:date="2020-07-28T10:21:00Z">
        <w:r w:rsidR="006D6905">
          <w:rPr>
            <w:rFonts w:cstheme="minorHAnsi"/>
            <w:sz w:val="24"/>
            <w:szCs w:val="24"/>
          </w:rPr>
          <w:t xml:space="preserve">a </w:t>
        </w:r>
      </w:ins>
      <w:r w:rsidRPr="007F4622">
        <w:rPr>
          <w:rFonts w:cstheme="minorHAnsi"/>
          <w:sz w:val="24"/>
          <w:szCs w:val="24"/>
        </w:rPr>
        <w:t xml:space="preserve">different profile </w:t>
      </w:r>
      <w:ins w:id="23" w:author="daniel.calvey" w:date="2020-07-28T10:21:00Z">
        <w:r w:rsidR="006D6905">
          <w:rPr>
            <w:rFonts w:cstheme="minorHAnsi"/>
            <w:sz w:val="24"/>
            <w:szCs w:val="24"/>
          </w:rPr>
          <w:t xml:space="preserve">from </w:t>
        </w:r>
      </w:ins>
      <w:del w:id="24" w:author="daniel.calvey" w:date="2020-07-28T10:21:00Z">
        <w:r w:rsidRPr="007F4622" w:rsidDel="006D6905">
          <w:rPr>
            <w:rFonts w:cstheme="minorHAnsi"/>
            <w:sz w:val="24"/>
            <w:szCs w:val="24"/>
          </w:rPr>
          <w:delText>than</w:delText>
        </w:r>
      </w:del>
      <w:r w:rsidRPr="007F4622">
        <w:rPr>
          <w:rFonts w:cstheme="minorHAnsi"/>
          <w:sz w:val="24"/>
          <w:szCs w:val="24"/>
        </w:rPr>
        <w:t xml:space="preserve"> the knee joint profile due to Eqn. \</w:t>
      </w:r>
      <w:proofErr w:type="spellStart"/>
      <w:proofErr w:type="gramStart"/>
      <w:r w:rsidRPr="007F4622">
        <w:rPr>
          <w:rFonts w:cstheme="minorHAnsi"/>
          <w:sz w:val="24"/>
          <w:szCs w:val="24"/>
        </w:rPr>
        <w:t>eqref</w:t>
      </w:r>
      <w:proofErr w:type="spellEnd"/>
      <w:r w:rsidRPr="007F4622">
        <w:rPr>
          <w:rFonts w:cstheme="minorHAnsi"/>
          <w:sz w:val="24"/>
          <w:szCs w:val="24"/>
        </w:rPr>
        <w:t>{</w:t>
      </w:r>
      <w:proofErr w:type="spellStart"/>
      <w:proofErr w:type="gramEnd"/>
      <w:r w:rsidRPr="007F4622">
        <w:rPr>
          <w:rFonts w:cstheme="minorHAnsi"/>
          <w:sz w:val="24"/>
          <w:szCs w:val="24"/>
        </w:rPr>
        <w:t>Eqn_Mono_Bi_Jacobian</w:t>
      </w:r>
      <w:proofErr w:type="spellEnd"/>
      <w:r w:rsidRPr="007F4622">
        <w:rPr>
          <w:rFonts w:cstheme="minorHAnsi"/>
          <w:sz w:val="24"/>
          <w:szCs w:val="24"/>
        </w:rPr>
        <w:t xml:space="preserve">}. </w:t>
      </w:r>
      <w:commentRangeStart w:id="25"/>
      <w:r w:rsidRPr="007F4622">
        <w:rPr>
          <w:rFonts w:cstheme="minorHAnsi"/>
          <w:sz w:val="24"/>
          <w:szCs w:val="24"/>
        </w:rPr>
        <w:t xml:space="preserve">Analyzing the velocity profiles of the devices </w:t>
      </w:r>
      <w:ins w:id="26" w:author="daniel.calvey" w:date="2020-07-28T10:23:00Z">
        <w:r w:rsidR="006D6905">
          <w:rPr>
            <w:rFonts w:cstheme="minorHAnsi"/>
            <w:sz w:val="24"/>
            <w:szCs w:val="24"/>
          </w:rPr>
          <w:t xml:space="preserve">validates </w:t>
        </w:r>
      </w:ins>
      <w:del w:id="27" w:author="daniel.calvey" w:date="2020-07-28T10:23:00Z">
        <w:r w:rsidRPr="007F4622" w:rsidDel="006D6905">
          <w:rPr>
            <w:rFonts w:cstheme="minorHAnsi"/>
            <w:sz w:val="24"/>
            <w:szCs w:val="24"/>
          </w:rPr>
          <w:delText>validating</w:delText>
        </w:r>
      </w:del>
      <w:r w:rsidRPr="007F4622">
        <w:rPr>
          <w:rFonts w:cstheme="minorHAnsi"/>
          <w:sz w:val="24"/>
          <w:szCs w:val="24"/>
        </w:rPr>
        <w:t xml:space="preserve"> the mapping between </w:t>
      </w:r>
      <w:ins w:id="28" w:author="daniel.calvey" w:date="2020-07-28T10:22:00Z">
        <w:r w:rsidR="006D6905">
          <w:rPr>
            <w:rFonts w:cstheme="minorHAnsi"/>
            <w:sz w:val="24"/>
            <w:szCs w:val="24"/>
          </w:rPr>
          <w:t xml:space="preserve">the </w:t>
        </w:r>
      </w:ins>
      <w:r w:rsidRPr="007F4622">
        <w:rPr>
          <w:rFonts w:cstheme="minorHAnsi"/>
          <w:sz w:val="24"/>
          <w:szCs w:val="24"/>
        </w:rPr>
        <w:t xml:space="preserve">two exoskeletons and modeling </w:t>
      </w:r>
      <w:del w:id="29" w:author="daniel.calvey" w:date="2020-07-28T10:22:00Z">
        <w:r w:rsidRPr="007F4622" w:rsidDel="006D6905">
          <w:rPr>
            <w:rFonts w:cstheme="minorHAnsi"/>
            <w:sz w:val="24"/>
            <w:szCs w:val="24"/>
          </w:rPr>
          <w:delText xml:space="preserve">of </w:delText>
        </w:r>
      </w:del>
      <w:r w:rsidRPr="007F4622">
        <w:rPr>
          <w:rFonts w:cstheme="minorHAnsi"/>
          <w:sz w:val="24"/>
          <w:szCs w:val="24"/>
        </w:rPr>
        <w:t xml:space="preserve">them through the </w:t>
      </w:r>
      <w:proofErr w:type="spellStart"/>
      <w:r w:rsidRPr="007F4622">
        <w:rPr>
          <w:rFonts w:cstheme="minorHAnsi"/>
          <w:sz w:val="24"/>
          <w:szCs w:val="24"/>
        </w:rPr>
        <w:t>OpenSim</w:t>
      </w:r>
      <w:proofErr w:type="spellEnd"/>
      <w:r w:rsidRPr="007F4622">
        <w:rPr>
          <w:rFonts w:cstheme="minorHAnsi"/>
          <w:sz w:val="24"/>
          <w:szCs w:val="24"/>
        </w:rPr>
        <w:t>.\\</w:t>
      </w:r>
      <w:commentRangeEnd w:id="25"/>
      <w:r w:rsidR="006D6905">
        <w:rPr>
          <w:rStyle w:val="CommentReference"/>
        </w:rPr>
        <w:commentReference w:id="25"/>
      </w:r>
    </w:p>
    <w:p w14:paraId="63C615C6" w14:textId="40B62F88" w:rsidR="007F4622" w:rsidRPr="007F4622" w:rsidRDefault="007F4622" w:rsidP="007F4622">
      <w:pPr>
        <w:jc w:val="both"/>
        <w:rPr>
          <w:rFonts w:cstheme="minorHAnsi"/>
          <w:sz w:val="24"/>
          <w:szCs w:val="24"/>
        </w:rPr>
      </w:pPr>
      <w:r w:rsidRPr="007F4622">
        <w:rPr>
          <w:rFonts w:cstheme="minorHAnsi"/>
          <w:sz w:val="24"/>
          <w:szCs w:val="24"/>
        </w:rPr>
        <w:t xml:space="preserve">According to the </w:t>
      </w:r>
      <w:proofErr w:type="spellStart"/>
      <w:r w:rsidRPr="007F4622">
        <w:rPr>
          <w:rFonts w:cstheme="minorHAnsi"/>
          <w:sz w:val="24"/>
          <w:szCs w:val="24"/>
        </w:rPr>
        <w:t>jacobian</w:t>
      </w:r>
      <w:proofErr w:type="spellEnd"/>
      <w:r w:rsidRPr="007F4622">
        <w:rPr>
          <w:rFonts w:cstheme="minorHAnsi"/>
          <w:sz w:val="24"/>
          <w:szCs w:val="24"/>
        </w:rPr>
        <w:t xml:space="preserve"> between these two devices expressed in Eqn. \ref{</w:t>
      </w:r>
      <w:proofErr w:type="spellStart"/>
      <w:r w:rsidRPr="007F4622">
        <w:rPr>
          <w:rFonts w:cstheme="minorHAnsi"/>
          <w:sz w:val="24"/>
          <w:szCs w:val="24"/>
        </w:rPr>
        <w:t>Mono_Bi_Torque_Mapping</w:t>
      </w:r>
      <w:proofErr w:type="spellEnd"/>
      <w:r w:rsidRPr="007F4622">
        <w:rPr>
          <w:rFonts w:cstheme="minorHAnsi"/>
          <w:sz w:val="24"/>
          <w:szCs w:val="24"/>
        </w:rPr>
        <w:t xml:space="preserve">}, the knee and hip actuators were expected </w:t>
      </w:r>
      <w:commentRangeStart w:id="30"/>
      <w:r w:rsidRPr="007F4622">
        <w:rPr>
          <w:rFonts w:cstheme="minorHAnsi"/>
          <w:sz w:val="24"/>
          <w:szCs w:val="24"/>
        </w:rPr>
        <w:t xml:space="preserve">to have </w:t>
      </w:r>
      <w:commentRangeEnd w:id="30"/>
      <w:r w:rsidR="006D6905">
        <w:rPr>
          <w:rStyle w:val="CommentReference"/>
        </w:rPr>
        <w:commentReference w:id="30"/>
      </w:r>
      <w:r w:rsidRPr="007F4622">
        <w:rPr>
          <w:rFonts w:cstheme="minorHAnsi"/>
          <w:sz w:val="24"/>
          <w:szCs w:val="24"/>
        </w:rPr>
        <w:t>the same and different torque profiles respectively, which is evident in Figure \ref{</w:t>
      </w:r>
      <w:proofErr w:type="spellStart"/>
      <w:r w:rsidRPr="007F4622">
        <w:rPr>
          <w:rFonts w:cstheme="minorHAnsi"/>
          <w:sz w:val="24"/>
          <w:szCs w:val="24"/>
        </w:rPr>
        <w:t>Fig_IdealExo_Torque</w:t>
      </w:r>
      <w:proofErr w:type="spellEnd"/>
      <w:r w:rsidRPr="007F4622">
        <w:rPr>
          <w:rFonts w:cstheme="minorHAnsi"/>
          <w:sz w:val="24"/>
          <w:szCs w:val="24"/>
        </w:rPr>
        <w:t>} for both \</w:t>
      </w:r>
      <w:proofErr w:type="spellStart"/>
      <w:r w:rsidRPr="007F4622">
        <w:rPr>
          <w:rFonts w:cstheme="minorHAnsi"/>
          <w:sz w:val="24"/>
          <w:szCs w:val="24"/>
        </w:rPr>
        <w:t>textit</w:t>
      </w:r>
      <w:proofErr w:type="spellEnd"/>
      <w:r w:rsidRPr="007F4622">
        <w:rPr>
          <w:rFonts w:cstheme="minorHAnsi"/>
          <w:sz w:val="24"/>
          <w:szCs w:val="24"/>
        </w:rPr>
        <w:t>{loaded} and \</w:t>
      </w:r>
      <w:proofErr w:type="spellStart"/>
      <w:r w:rsidRPr="007F4622">
        <w:rPr>
          <w:rFonts w:cstheme="minorHAnsi"/>
          <w:sz w:val="24"/>
          <w:szCs w:val="24"/>
        </w:rPr>
        <w:t>textit</w:t>
      </w:r>
      <w:proofErr w:type="spellEnd"/>
      <w:r w:rsidRPr="007F4622">
        <w:rPr>
          <w:rFonts w:cstheme="minorHAnsi"/>
          <w:sz w:val="24"/>
          <w:szCs w:val="24"/>
        </w:rPr>
        <w:t>{</w:t>
      </w:r>
      <w:proofErr w:type="spellStart"/>
      <w:r w:rsidRPr="007F4622">
        <w:rPr>
          <w:rFonts w:cstheme="minorHAnsi"/>
          <w:sz w:val="24"/>
          <w:szCs w:val="24"/>
        </w:rPr>
        <w:t>noload</w:t>
      </w:r>
      <w:proofErr w:type="spellEnd"/>
      <w:r w:rsidRPr="007F4622">
        <w:rPr>
          <w:rFonts w:cstheme="minorHAnsi"/>
          <w:sz w:val="24"/>
          <w:szCs w:val="24"/>
        </w:rPr>
        <w:t>} conditions. The generated optimal torque profiles of the ideal exoskeletons did not resemble the net moment of the assisted joint, which was also observed by \cite{93</w:t>
      </w:r>
      <w:proofErr w:type="gramStart"/>
      <w:r w:rsidRPr="007F4622">
        <w:rPr>
          <w:rFonts w:cstheme="minorHAnsi"/>
          <w:sz w:val="24"/>
          <w:szCs w:val="24"/>
        </w:rPr>
        <w:t>,2</w:t>
      </w:r>
      <w:proofErr w:type="gramEnd"/>
      <w:r w:rsidRPr="007F4622">
        <w:rPr>
          <w:rFonts w:cstheme="minorHAnsi"/>
          <w:sz w:val="24"/>
          <w:szCs w:val="24"/>
        </w:rPr>
        <w:t xml:space="preserve">} for the simulation-based study of </w:t>
      </w:r>
      <w:del w:id="31" w:author="daniel.calvey" w:date="2020-07-28T10:25:00Z">
        <w:r w:rsidRPr="007F4622" w:rsidDel="006D6905">
          <w:rPr>
            <w:rFonts w:cstheme="minorHAnsi"/>
            <w:sz w:val="24"/>
            <w:szCs w:val="24"/>
          </w:rPr>
          <w:delText>the</w:delText>
        </w:r>
      </w:del>
      <w:r w:rsidRPr="007F4622">
        <w:rPr>
          <w:rFonts w:cstheme="minorHAnsi"/>
          <w:sz w:val="24"/>
          <w:szCs w:val="24"/>
        </w:rPr>
        <w:t xml:space="preserve"> walking with heavy load and running</w:t>
      </w:r>
      <w:ins w:id="32" w:author="daniel.calvey" w:date="2020-07-28T10:25:00Z">
        <w:r w:rsidR="006D6905">
          <w:rPr>
            <w:rFonts w:cstheme="minorHAnsi"/>
            <w:sz w:val="24"/>
            <w:szCs w:val="24"/>
          </w:rPr>
          <w:t>,</w:t>
        </w:r>
      </w:ins>
      <w:r w:rsidRPr="007F4622">
        <w:rPr>
          <w:rFonts w:cstheme="minorHAnsi"/>
          <w:sz w:val="24"/>
          <w:szCs w:val="24"/>
        </w:rPr>
        <w:t xml:space="preserve"> respectively. The torque of assistive actuators in both hip and knee joints exceeded the corresponding net joint moment and resulted in </w:t>
      </w:r>
      <w:ins w:id="33" w:author="daniel.calvey" w:date="2020-07-28T10:25:00Z">
        <w:r w:rsidR="000326DF">
          <w:rPr>
            <w:rFonts w:cstheme="minorHAnsi"/>
            <w:sz w:val="24"/>
            <w:szCs w:val="24"/>
          </w:rPr>
          <w:t xml:space="preserve">an </w:t>
        </w:r>
      </w:ins>
      <w:r w:rsidRPr="007F4622">
        <w:rPr>
          <w:rFonts w:cstheme="minorHAnsi"/>
          <w:sz w:val="24"/>
          <w:szCs w:val="24"/>
        </w:rPr>
        <w:t>opposing muscles generated moment and device torque in the joint.\\</w:t>
      </w:r>
    </w:p>
    <w:p w14:paraId="413E4125"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\begin{figure*}[</w:t>
      </w:r>
      <w:proofErr w:type="spellStart"/>
      <w:r w:rsidRPr="007F4622">
        <w:rPr>
          <w:rFonts w:cstheme="minorHAnsi"/>
          <w:color w:val="00B050"/>
          <w:sz w:val="24"/>
          <w:szCs w:val="24"/>
        </w:rPr>
        <w:t>ht</w:t>
      </w:r>
      <w:proofErr w:type="spellEnd"/>
      <w:r w:rsidRPr="007F4622">
        <w:rPr>
          <w:rFonts w:cstheme="minorHAnsi"/>
          <w:color w:val="00B050"/>
          <w:sz w:val="24"/>
          <w:szCs w:val="24"/>
        </w:rPr>
        <w:t xml:space="preserve">]   </w:t>
      </w:r>
    </w:p>
    <w:p w14:paraId="674617DA"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\end{figure*}</w:t>
      </w:r>
    </w:p>
    <w:p w14:paraId="070DEB81" w14:textId="67D4E655" w:rsidR="007F4622" w:rsidRPr="007F4622" w:rsidRDefault="007F4622" w:rsidP="007F4622">
      <w:pPr>
        <w:jc w:val="both"/>
        <w:rPr>
          <w:rFonts w:cstheme="minorHAnsi"/>
          <w:sz w:val="24"/>
          <w:szCs w:val="24"/>
        </w:rPr>
      </w:pPr>
      <w:r w:rsidRPr="007F4622">
        <w:rPr>
          <w:rFonts w:cstheme="minorHAnsi"/>
          <w:sz w:val="24"/>
          <w:szCs w:val="24"/>
        </w:rPr>
        <w:t>This opposition was more significant on the knee joint than</w:t>
      </w:r>
      <w:ins w:id="34" w:author="daniel.calvey" w:date="2020-07-28T10:26:00Z">
        <w:r w:rsidR="000326DF">
          <w:rPr>
            <w:rFonts w:cstheme="minorHAnsi"/>
            <w:sz w:val="24"/>
            <w:szCs w:val="24"/>
          </w:rPr>
          <w:t xml:space="preserve"> on the</w:t>
        </w:r>
      </w:ins>
      <w:r w:rsidRPr="007F4622">
        <w:rPr>
          <w:rFonts w:cstheme="minorHAnsi"/>
          <w:sz w:val="24"/>
          <w:szCs w:val="24"/>
        </w:rPr>
        <w:t xml:space="preserve"> hip</w:t>
      </w:r>
      <w:ins w:id="35" w:author="daniel.calvey" w:date="2020-07-28T10:26:00Z">
        <w:r w:rsidR="000326DF">
          <w:rPr>
            <w:rFonts w:cstheme="minorHAnsi"/>
            <w:sz w:val="24"/>
            <w:szCs w:val="24"/>
          </w:rPr>
          <w:t xml:space="preserve"> joint</w:t>
        </w:r>
      </w:ins>
      <w:r w:rsidRPr="007F4622">
        <w:rPr>
          <w:rFonts w:cstheme="minorHAnsi"/>
          <w:sz w:val="24"/>
          <w:szCs w:val="24"/>
        </w:rPr>
        <w:t xml:space="preserve"> during the mid-stance to the mid-swing phase, with the highest opposition on the onset of the pre-swing phase. The hip joint had significant actuator and muscle torque opposition during the pre-swing to terminal </w:t>
      </w:r>
      <w:r w:rsidRPr="007F4622">
        <w:rPr>
          <w:rFonts w:cstheme="minorHAnsi"/>
          <w:sz w:val="24"/>
          <w:szCs w:val="24"/>
        </w:rPr>
        <w:lastRenderedPageBreak/>
        <w:t xml:space="preserve">swing phases, indicating that different </w:t>
      </w:r>
      <w:ins w:id="36" w:author="daniel.calvey" w:date="2020-07-28T10:26:00Z">
        <w:r w:rsidR="000326DF">
          <w:rPr>
            <w:rFonts w:cstheme="minorHAnsi"/>
            <w:sz w:val="24"/>
            <w:szCs w:val="24"/>
          </w:rPr>
          <w:t xml:space="preserve">from </w:t>
        </w:r>
      </w:ins>
      <w:del w:id="37" w:author="daniel.calvey" w:date="2020-07-28T10:26:00Z">
        <w:r w:rsidRPr="007F4622" w:rsidDel="000326DF">
          <w:rPr>
            <w:rFonts w:cstheme="minorHAnsi"/>
            <w:sz w:val="24"/>
            <w:szCs w:val="24"/>
          </w:rPr>
          <w:delText>than</w:delText>
        </w:r>
      </w:del>
      <w:r w:rsidRPr="007F4622">
        <w:rPr>
          <w:rFonts w:cstheme="minorHAnsi"/>
          <w:sz w:val="24"/>
          <w:szCs w:val="24"/>
        </w:rPr>
        <w:t xml:space="preserve"> the knee joint</w:t>
      </w:r>
      <w:ins w:id="38" w:author="daniel.calvey" w:date="2020-07-28T10:27:00Z">
        <w:r w:rsidR="000326DF">
          <w:rPr>
            <w:rFonts w:cstheme="minorHAnsi"/>
            <w:sz w:val="24"/>
            <w:szCs w:val="24"/>
          </w:rPr>
          <w:t>,</w:t>
        </w:r>
      </w:ins>
      <w:r w:rsidRPr="007F4622">
        <w:rPr>
          <w:rFonts w:cstheme="minorHAnsi"/>
          <w:sz w:val="24"/>
          <w:szCs w:val="24"/>
        </w:rPr>
        <w:t xml:space="preserve"> in which </w:t>
      </w:r>
      <w:ins w:id="39" w:author="daniel.calvey" w:date="2020-07-28T10:27:00Z">
        <w:r w:rsidR="000326DF">
          <w:rPr>
            <w:rFonts w:cstheme="minorHAnsi"/>
            <w:sz w:val="24"/>
            <w:szCs w:val="24"/>
          </w:rPr>
          <w:t xml:space="preserve">a </w:t>
        </w:r>
      </w:ins>
      <w:r w:rsidRPr="007F4622">
        <w:rPr>
          <w:rFonts w:cstheme="minorHAnsi"/>
          <w:sz w:val="24"/>
          <w:szCs w:val="24"/>
        </w:rPr>
        <w:t xml:space="preserve">major portion of antagonism occurred during the stance phase, the hip </w:t>
      </w:r>
      <w:ins w:id="40" w:author="daniel.calvey" w:date="2020-07-28T10:27:00Z">
        <w:r w:rsidR="000326DF">
          <w:rPr>
            <w:rFonts w:cstheme="minorHAnsi"/>
            <w:sz w:val="24"/>
            <w:szCs w:val="24"/>
          </w:rPr>
          <w:t xml:space="preserve">entered </w:t>
        </w:r>
      </w:ins>
      <w:del w:id="41" w:author="daniel.calvey" w:date="2020-07-28T10:27:00Z">
        <w:r w:rsidRPr="007F4622" w:rsidDel="000326DF">
          <w:rPr>
            <w:rFonts w:cstheme="minorHAnsi"/>
            <w:sz w:val="24"/>
            <w:szCs w:val="24"/>
          </w:rPr>
          <w:delText>got into</w:delText>
        </w:r>
      </w:del>
      <w:r w:rsidRPr="007F4622">
        <w:rPr>
          <w:rFonts w:cstheme="minorHAnsi"/>
          <w:sz w:val="24"/>
          <w:szCs w:val="24"/>
        </w:rPr>
        <w:t xml:space="preserve"> muscle and actuator torque contraction during </w:t>
      </w:r>
      <w:ins w:id="42" w:author="daniel.calvey" w:date="2020-07-28T10:27:00Z">
        <w:r w:rsidR="000326DF">
          <w:rPr>
            <w:rFonts w:cstheme="minorHAnsi"/>
            <w:sz w:val="24"/>
            <w:szCs w:val="24"/>
          </w:rPr>
          <w:t xml:space="preserve">the </w:t>
        </w:r>
      </w:ins>
      <w:r w:rsidRPr="007F4622">
        <w:rPr>
          <w:rFonts w:cstheme="minorHAnsi"/>
          <w:sz w:val="24"/>
          <w:szCs w:val="24"/>
        </w:rPr>
        <w:t>swing phase. \\</w:t>
      </w:r>
    </w:p>
    <w:p w14:paraId="3C105728" w14:textId="19A2107B" w:rsidR="007F4622" w:rsidRPr="007F4622" w:rsidRDefault="007F4622" w:rsidP="007F4622">
      <w:pPr>
        <w:jc w:val="both"/>
        <w:rPr>
          <w:rFonts w:cstheme="minorHAnsi"/>
          <w:sz w:val="24"/>
          <w:szCs w:val="24"/>
        </w:rPr>
      </w:pPr>
      <w:r w:rsidRPr="007F4622">
        <w:rPr>
          <w:rFonts w:cstheme="minorHAnsi"/>
          <w:sz w:val="24"/>
          <w:szCs w:val="24"/>
        </w:rPr>
        <w:t xml:space="preserve">The analysis of the torque profiles of </w:t>
      </w:r>
      <w:ins w:id="43" w:author="daniel.calvey" w:date="2020-07-28T10:28:00Z">
        <w:r w:rsidR="000326DF">
          <w:rPr>
            <w:rFonts w:cstheme="minorHAnsi"/>
            <w:sz w:val="24"/>
            <w:szCs w:val="24"/>
          </w:rPr>
          <w:t xml:space="preserve">our </w:t>
        </w:r>
      </w:ins>
      <w:del w:id="44" w:author="daniel.calvey" w:date="2020-07-28T10:28:00Z">
        <w:r w:rsidRPr="007F4622" w:rsidDel="000326DF">
          <w:rPr>
            <w:rFonts w:cstheme="minorHAnsi"/>
            <w:sz w:val="24"/>
            <w:szCs w:val="24"/>
          </w:rPr>
          <w:delText>a</w:delText>
        </w:r>
      </w:del>
      <w:r w:rsidRPr="007F4622">
        <w:rPr>
          <w:rFonts w:cstheme="minorHAnsi"/>
          <w:sz w:val="24"/>
          <w:szCs w:val="24"/>
        </w:rPr>
        <w:t xml:space="preserve"> device, represented in Figure \ref{</w:t>
      </w:r>
      <w:proofErr w:type="spellStart"/>
      <w:r w:rsidRPr="007F4622">
        <w:rPr>
          <w:rFonts w:cstheme="minorHAnsi"/>
          <w:sz w:val="24"/>
          <w:szCs w:val="24"/>
        </w:rPr>
        <w:t>Fig_IdealExo_Torque</w:t>
      </w:r>
      <w:proofErr w:type="spellEnd"/>
      <w:r w:rsidRPr="007F4622">
        <w:rPr>
          <w:rFonts w:cstheme="minorHAnsi"/>
          <w:sz w:val="24"/>
          <w:szCs w:val="24"/>
        </w:rPr>
        <w:t>}</w:t>
      </w:r>
      <w:proofErr w:type="gramStart"/>
      <w:r w:rsidRPr="007F4622">
        <w:rPr>
          <w:rFonts w:cstheme="minorHAnsi"/>
          <w:sz w:val="24"/>
          <w:szCs w:val="24"/>
        </w:rPr>
        <w:t>,  in</w:t>
      </w:r>
      <w:proofErr w:type="gramEnd"/>
      <w:r w:rsidRPr="007F4622">
        <w:rPr>
          <w:rFonts w:cstheme="minorHAnsi"/>
          <w:sz w:val="24"/>
          <w:szCs w:val="24"/>
        </w:rPr>
        <w:t xml:space="preserve"> different load conditions indicates that the loading subject with a heavy load does not result in substantial changes in the torque profiles of the assistive devices. </w:t>
      </w:r>
      <w:proofErr w:type="gramStart"/>
      <w:r w:rsidRPr="007F4622">
        <w:rPr>
          <w:rFonts w:cstheme="minorHAnsi"/>
          <w:sz w:val="24"/>
          <w:szCs w:val="24"/>
        </w:rPr>
        <w:t>The</w:t>
      </w:r>
      <w:proofErr w:type="gramEnd"/>
      <w:r w:rsidRPr="007F4622">
        <w:rPr>
          <w:rFonts w:cstheme="minorHAnsi"/>
          <w:sz w:val="24"/>
          <w:szCs w:val="24"/>
        </w:rPr>
        <w:t xml:space="preserve"> main changes between \</w:t>
      </w:r>
      <w:proofErr w:type="spellStart"/>
      <w:r w:rsidRPr="007F4622">
        <w:rPr>
          <w:rFonts w:cstheme="minorHAnsi"/>
          <w:sz w:val="24"/>
          <w:szCs w:val="24"/>
        </w:rPr>
        <w:t>textit</w:t>
      </w:r>
      <w:proofErr w:type="spellEnd"/>
      <w:r w:rsidRPr="007F4622">
        <w:rPr>
          <w:rFonts w:cstheme="minorHAnsi"/>
          <w:sz w:val="24"/>
          <w:szCs w:val="24"/>
        </w:rPr>
        <w:t>{loaded} and \</w:t>
      </w:r>
      <w:proofErr w:type="spellStart"/>
      <w:r w:rsidRPr="007F4622">
        <w:rPr>
          <w:rFonts w:cstheme="minorHAnsi"/>
          <w:sz w:val="24"/>
          <w:szCs w:val="24"/>
        </w:rPr>
        <w:t>textit</w:t>
      </w:r>
      <w:proofErr w:type="spellEnd"/>
      <w:r w:rsidRPr="007F4622">
        <w:rPr>
          <w:rFonts w:cstheme="minorHAnsi"/>
          <w:sz w:val="24"/>
          <w:szCs w:val="24"/>
        </w:rPr>
        <w:t>{</w:t>
      </w:r>
      <w:proofErr w:type="spellStart"/>
      <w:r w:rsidRPr="007F4622">
        <w:rPr>
          <w:rFonts w:cstheme="minorHAnsi"/>
          <w:sz w:val="24"/>
          <w:szCs w:val="24"/>
        </w:rPr>
        <w:t>noload</w:t>
      </w:r>
      <w:proofErr w:type="spellEnd"/>
      <w:r w:rsidRPr="007F4622">
        <w:rPr>
          <w:rFonts w:cstheme="minorHAnsi"/>
          <w:sz w:val="24"/>
          <w:szCs w:val="24"/>
        </w:rPr>
        <w:t xml:space="preserve">} conditions are the timing and magnitude of the profiles, which is due to the change of the </w:t>
      </w:r>
      <w:del w:id="45" w:author="daniel.calvey" w:date="2020-07-28T10:30:00Z">
        <w:r w:rsidRPr="007F4622" w:rsidDel="000326DF">
          <w:rPr>
            <w:rFonts w:cstheme="minorHAnsi"/>
            <w:sz w:val="24"/>
            <w:szCs w:val="24"/>
          </w:rPr>
          <w:delText>joints</w:delText>
        </w:r>
      </w:del>
      <w:r w:rsidRPr="007F4622">
        <w:rPr>
          <w:rFonts w:cstheme="minorHAnsi"/>
          <w:sz w:val="24"/>
          <w:szCs w:val="24"/>
        </w:rPr>
        <w:t xml:space="preserve"> kinematics and kinetics</w:t>
      </w:r>
      <w:ins w:id="46" w:author="daniel.calvey" w:date="2020-07-28T10:31:00Z">
        <w:r w:rsidR="000326DF">
          <w:rPr>
            <w:rFonts w:cstheme="minorHAnsi"/>
            <w:sz w:val="24"/>
            <w:szCs w:val="24"/>
          </w:rPr>
          <w:t xml:space="preserve"> of the joints</w:t>
        </w:r>
      </w:ins>
      <w:r w:rsidRPr="007F4622">
        <w:rPr>
          <w:rFonts w:cstheme="minorHAnsi"/>
          <w:sz w:val="24"/>
          <w:szCs w:val="24"/>
        </w:rPr>
        <w:t>.</w:t>
      </w:r>
    </w:p>
    <w:p w14:paraId="59EC6236" w14:textId="120E3129" w:rsidR="007F4622" w:rsidRPr="007F4622" w:rsidRDefault="007F4622" w:rsidP="007F4622">
      <w:pPr>
        <w:jc w:val="both"/>
        <w:rPr>
          <w:rFonts w:cstheme="minorHAnsi"/>
          <w:sz w:val="24"/>
          <w:szCs w:val="24"/>
        </w:rPr>
      </w:pPr>
      <w:r w:rsidRPr="007F4622">
        <w:rPr>
          <w:rFonts w:cstheme="minorHAnsi"/>
          <w:sz w:val="24"/>
          <w:szCs w:val="24"/>
        </w:rPr>
        <w:t>Nevertheless, the standard deviation of assistive devices and assisted muscles generated torques are considerably greater in the \</w:t>
      </w:r>
      <w:proofErr w:type="spellStart"/>
      <w:r w:rsidRPr="007F4622">
        <w:rPr>
          <w:rFonts w:cstheme="minorHAnsi"/>
          <w:sz w:val="24"/>
          <w:szCs w:val="24"/>
        </w:rPr>
        <w:t>textit</w:t>
      </w:r>
      <w:proofErr w:type="spellEnd"/>
      <w:r w:rsidRPr="007F4622">
        <w:rPr>
          <w:rFonts w:cstheme="minorHAnsi"/>
          <w:sz w:val="24"/>
          <w:szCs w:val="24"/>
        </w:rPr>
        <w:t>{loaded} condition, and it is more evident in the knee joint</w:t>
      </w:r>
      <w:ins w:id="47" w:author="daniel.calvey" w:date="2020-07-28T10:31:00Z">
        <w:r w:rsidR="000326DF">
          <w:rPr>
            <w:rFonts w:cstheme="minorHAnsi"/>
            <w:sz w:val="24"/>
            <w:szCs w:val="24"/>
          </w:rPr>
          <w:t>,</w:t>
        </w:r>
      </w:ins>
      <w:r w:rsidRPr="007F4622">
        <w:rPr>
          <w:rFonts w:cstheme="minorHAnsi"/>
          <w:sz w:val="24"/>
          <w:szCs w:val="24"/>
        </w:rPr>
        <w:t xml:space="preserve"> where the net joint moment </w:t>
      </w:r>
      <w:commentRangeStart w:id="48"/>
      <w:r w:rsidRPr="007F4622">
        <w:rPr>
          <w:rFonts w:cstheme="minorHAnsi"/>
          <w:sz w:val="24"/>
          <w:szCs w:val="24"/>
        </w:rPr>
        <w:t>has</w:t>
      </w:r>
      <w:commentRangeEnd w:id="48"/>
      <w:r w:rsidR="000326DF">
        <w:rPr>
          <w:rStyle w:val="CommentReference"/>
        </w:rPr>
        <w:commentReference w:id="48"/>
      </w:r>
      <w:r w:rsidRPr="007F4622">
        <w:rPr>
          <w:rFonts w:cstheme="minorHAnsi"/>
          <w:sz w:val="24"/>
          <w:szCs w:val="24"/>
        </w:rPr>
        <w:t xml:space="preserve"> a remarkable deviation during the stance phase. This high within-subject deviation of torque profiles indicates that the assistance of subjects carrying</w:t>
      </w:r>
      <w:ins w:id="49" w:author="daniel.calvey" w:date="2020-07-28T10:32:00Z">
        <w:r w:rsidR="000326DF">
          <w:rPr>
            <w:rFonts w:cstheme="minorHAnsi"/>
            <w:sz w:val="24"/>
            <w:szCs w:val="24"/>
          </w:rPr>
          <w:t xml:space="preserve"> a</w:t>
        </w:r>
      </w:ins>
      <w:r w:rsidRPr="007F4622">
        <w:rPr>
          <w:rFonts w:cstheme="minorHAnsi"/>
          <w:sz w:val="24"/>
          <w:szCs w:val="24"/>
        </w:rPr>
        <w:t xml:space="preserve"> heavy load requires the subject-specific design and control of the exoskeletons \cite{2}.\\</w:t>
      </w:r>
    </w:p>
    <w:p w14:paraId="5C8092CC"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\begin{figure*}[</w:t>
      </w:r>
      <w:proofErr w:type="spellStart"/>
      <w:r w:rsidRPr="007F4622">
        <w:rPr>
          <w:rFonts w:cstheme="minorHAnsi"/>
          <w:color w:val="00B050"/>
          <w:sz w:val="24"/>
          <w:szCs w:val="24"/>
        </w:rPr>
        <w:t>ht</w:t>
      </w:r>
      <w:proofErr w:type="spellEnd"/>
      <w:r w:rsidRPr="007F4622">
        <w:rPr>
          <w:rFonts w:cstheme="minorHAnsi"/>
          <w:color w:val="00B050"/>
          <w:sz w:val="24"/>
          <w:szCs w:val="24"/>
        </w:rPr>
        <w:t xml:space="preserve">]   </w:t>
      </w:r>
    </w:p>
    <w:p w14:paraId="736A45CE"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\end{figure*}</w:t>
      </w:r>
    </w:p>
    <w:p w14:paraId="4F04EB78" w14:textId="67F5D1EC" w:rsidR="007F4622" w:rsidRPr="007F4622" w:rsidRDefault="007F4622" w:rsidP="007F4622">
      <w:pPr>
        <w:jc w:val="both"/>
        <w:rPr>
          <w:rFonts w:cstheme="minorHAnsi"/>
          <w:sz w:val="24"/>
          <w:szCs w:val="24"/>
        </w:rPr>
      </w:pPr>
      <w:r w:rsidRPr="007F4622">
        <w:rPr>
          <w:rFonts w:cstheme="minorHAnsi"/>
          <w:sz w:val="24"/>
          <w:szCs w:val="24"/>
        </w:rPr>
        <w:t>Due to the discussed kinematic differences between two configurations, the power profiles of the exoskeletons were different in both actuators, as is represented in Figure \</w:t>
      </w:r>
      <w:proofErr w:type="gramStart"/>
      <w:r w:rsidRPr="007F4622">
        <w:rPr>
          <w:rFonts w:cstheme="minorHAnsi"/>
          <w:sz w:val="24"/>
          <w:szCs w:val="24"/>
        </w:rPr>
        <w:t>ref{</w:t>
      </w:r>
      <w:proofErr w:type="spellStart"/>
      <w:proofErr w:type="gramEnd"/>
      <w:r w:rsidRPr="007F4622">
        <w:rPr>
          <w:rFonts w:cstheme="minorHAnsi"/>
          <w:sz w:val="24"/>
          <w:szCs w:val="24"/>
        </w:rPr>
        <w:t>Fig_IdealExo_Power</w:t>
      </w:r>
      <w:proofErr w:type="spellEnd"/>
      <w:r w:rsidRPr="007F4622">
        <w:rPr>
          <w:rFonts w:cstheme="minorHAnsi"/>
          <w:sz w:val="24"/>
          <w:szCs w:val="24"/>
        </w:rPr>
        <w:t>}. The profiles of power consumption of the biarticular actuators are different during the gait cycle except in the loading response and</w:t>
      </w:r>
      <w:ins w:id="50" w:author="daniel.calvey" w:date="2020-07-28T10:33:00Z">
        <w:r w:rsidR="000326DF">
          <w:rPr>
            <w:rFonts w:cstheme="minorHAnsi"/>
            <w:sz w:val="24"/>
            <w:szCs w:val="24"/>
          </w:rPr>
          <w:t>,</w:t>
        </w:r>
      </w:ins>
      <w:r w:rsidRPr="007F4622">
        <w:rPr>
          <w:rFonts w:cstheme="minorHAnsi"/>
          <w:sz w:val="24"/>
          <w:szCs w:val="24"/>
        </w:rPr>
        <w:t xml:space="preserve"> partially</w:t>
      </w:r>
      <w:ins w:id="51" w:author="daniel.calvey" w:date="2020-07-28T10:33:00Z">
        <w:r w:rsidR="000326DF">
          <w:rPr>
            <w:rFonts w:cstheme="minorHAnsi"/>
            <w:sz w:val="24"/>
            <w:szCs w:val="24"/>
          </w:rPr>
          <w:t>,</w:t>
        </w:r>
      </w:ins>
      <w:r w:rsidRPr="007F4622">
        <w:rPr>
          <w:rFonts w:cstheme="minorHAnsi"/>
          <w:sz w:val="24"/>
          <w:szCs w:val="24"/>
        </w:rPr>
        <w:t xml:space="preserve"> </w:t>
      </w:r>
      <w:del w:id="52" w:author="daniel.calvey" w:date="2020-07-28T10:33:00Z">
        <w:r w:rsidRPr="007F4622" w:rsidDel="000326DF">
          <w:rPr>
            <w:rFonts w:cstheme="minorHAnsi"/>
            <w:sz w:val="24"/>
            <w:szCs w:val="24"/>
          </w:rPr>
          <w:delText>in</w:delText>
        </w:r>
      </w:del>
      <w:r w:rsidRPr="007F4622">
        <w:rPr>
          <w:rFonts w:cstheme="minorHAnsi"/>
          <w:sz w:val="24"/>
          <w:szCs w:val="24"/>
        </w:rPr>
        <w:t xml:space="preserve"> mid-stance phases. The load carried by subjects causing different timing and magnitude than subjects walking with no load and the deviation of the profiles are higher for the \</w:t>
      </w:r>
      <w:proofErr w:type="spellStart"/>
      <w:r w:rsidRPr="007F4622">
        <w:rPr>
          <w:rFonts w:cstheme="minorHAnsi"/>
          <w:sz w:val="24"/>
          <w:szCs w:val="24"/>
        </w:rPr>
        <w:t>textit</w:t>
      </w:r>
      <w:proofErr w:type="spellEnd"/>
      <w:r w:rsidRPr="007F4622">
        <w:rPr>
          <w:rFonts w:cstheme="minorHAnsi"/>
          <w:sz w:val="24"/>
          <w:szCs w:val="24"/>
        </w:rPr>
        <w:t xml:space="preserve">{loaded} subject, </w:t>
      </w:r>
      <w:del w:id="53" w:author="daniel.calvey" w:date="2020-07-28T10:34:00Z">
        <w:r w:rsidRPr="007F4622" w:rsidDel="000326DF">
          <w:rPr>
            <w:rFonts w:cstheme="minorHAnsi"/>
            <w:sz w:val="24"/>
            <w:szCs w:val="24"/>
          </w:rPr>
          <w:delText xml:space="preserve">which </w:delText>
        </w:r>
      </w:del>
      <w:r w:rsidRPr="007F4622">
        <w:rPr>
          <w:rFonts w:cstheme="minorHAnsi"/>
          <w:sz w:val="24"/>
          <w:szCs w:val="24"/>
        </w:rPr>
        <w:t xml:space="preserve">both </w:t>
      </w:r>
      <w:ins w:id="54" w:author="daniel.calvey" w:date="2020-07-28T10:34:00Z">
        <w:r w:rsidR="000326DF">
          <w:rPr>
            <w:rFonts w:cstheme="minorHAnsi"/>
            <w:sz w:val="24"/>
            <w:szCs w:val="24"/>
          </w:rPr>
          <w:t xml:space="preserve">of which </w:t>
        </w:r>
      </w:ins>
      <w:r w:rsidRPr="007F4622">
        <w:rPr>
          <w:rFonts w:cstheme="minorHAnsi"/>
          <w:sz w:val="24"/>
          <w:szCs w:val="24"/>
        </w:rPr>
        <w:t xml:space="preserve">are observed in </w:t>
      </w:r>
      <w:ins w:id="55" w:author="daniel.calvey" w:date="2020-07-28T10:34:00Z">
        <w:r w:rsidR="000326DF">
          <w:rPr>
            <w:rFonts w:cstheme="minorHAnsi"/>
            <w:sz w:val="24"/>
            <w:szCs w:val="24"/>
          </w:rPr>
          <w:t xml:space="preserve">the </w:t>
        </w:r>
      </w:ins>
      <w:r w:rsidRPr="007F4622">
        <w:rPr>
          <w:rFonts w:cstheme="minorHAnsi"/>
          <w:sz w:val="24"/>
          <w:szCs w:val="24"/>
        </w:rPr>
        <w:t>torque profiles as well.\\</w:t>
      </w:r>
    </w:p>
    <w:p w14:paraId="0ACA2959" w14:textId="7BB8966A" w:rsidR="007F4622" w:rsidRPr="007F4622" w:rsidRDefault="007F4622" w:rsidP="007F4622">
      <w:pPr>
        <w:jc w:val="both"/>
        <w:rPr>
          <w:rFonts w:cstheme="minorHAnsi"/>
          <w:sz w:val="24"/>
          <w:szCs w:val="24"/>
        </w:rPr>
      </w:pPr>
      <w:r w:rsidRPr="007F4622">
        <w:rPr>
          <w:rFonts w:cstheme="minorHAnsi"/>
          <w:sz w:val="24"/>
          <w:szCs w:val="24"/>
        </w:rPr>
        <w:t>Although the power profiles of hip actuators</w:t>
      </w:r>
      <w:del w:id="56" w:author="daniel.calvey" w:date="2020-07-28T10:34:00Z">
        <w:r w:rsidRPr="007F4622" w:rsidDel="000326DF">
          <w:rPr>
            <w:rFonts w:cstheme="minorHAnsi"/>
            <w:sz w:val="24"/>
            <w:szCs w:val="24"/>
          </w:rPr>
          <w:delText xml:space="preserve"> were</w:delText>
        </w:r>
      </w:del>
      <w:r w:rsidRPr="007F4622">
        <w:rPr>
          <w:rFonts w:cstheme="minorHAnsi"/>
          <w:sz w:val="24"/>
          <w:szCs w:val="24"/>
        </w:rPr>
        <w:t xml:space="preserve"> roughly </w:t>
      </w:r>
      <w:ins w:id="57" w:author="daniel.calvey" w:date="2020-07-28T10:35:00Z">
        <w:r w:rsidR="000326DF">
          <w:rPr>
            <w:rFonts w:cstheme="minorHAnsi"/>
            <w:sz w:val="24"/>
            <w:szCs w:val="24"/>
          </w:rPr>
          <w:t xml:space="preserve">followed </w:t>
        </w:r>
      </w:ins>
      <w:del w:id="58" w:author="daniel.calvey" w:date="2020-07-28T10:35:00Z">
        <w:r w:rsidRPr="007F4622" w:rsidDel="000326DF">
          <w:rPr>
            <w:rFonts w:cstheme="minorHAnsi"/>
            <w:sz w:val="24"/>
            <w:szCs w:val="24"/>
          </w:rPr>
          <w:delText>following</w:delText>
        </w:r>
      </w:del>
      <w:r w:rsidRPr="007F4622">
        <w:rPr>
          <w:rFonts w:cstheme="minorHAnsi"/>
          <w:sz w:val="24"/>
          <w:szCs w:val="24"/>
        </w:rPr>
        <w:t xml:space="preserve"> the net joint power profile, the knee actuator profiles did not resemble the knee joint power. The mechanical work performed by the assistive devices </w:t>
      </w:r>
      <w:ins w:id="59" w:author="daniel.calvey" w:date="2020-07-28T10:35:00Z">
        <w:r w:rsidR="000326DF">
          <w:rPr>
            <w:rFonts w:cstheme="minorHAnsi"/>
            <w:sz w:val="24"/>
            <w:szCs w:val="24"/>
          </w:rPr>
          <w:t xml:space="preserve">was </w:t>
        </w:r>
      </w:ins>
      <w:del w:id="60" w:author="daniel.calvey" w:date="2020-07-28T10:35:00Z">
        <w:r w:rsidRPr="007F4622" w:rsidDel="000326DF">
          <w:rPr>
            <w:rFonts w:cstheme="minorHAnsi"/>
            <w:sz w:val="24"/>
            <w:szCs w:val="24"/>
          </w:rPr>
          <w:delText>were</w:delText>
        </w:r>
      </w:del>
      <w:r w:rsidRPr="007F4622">
        <w:rPr>
          <w:rFonts w:cstheme="minorHAnsi"/>
          <w:sz w:val="24"/>
          <w:szCs w:val="24"/>
        </w:rPr>
        <w:t xml:space="preserve"> mostly positive work for both knee and hip actuators. The negative mechanical work in the biarticular exoskeleton can be harvested mostly during the initial-swing and mid-swing phases for the knee actuator and terminal phase for the hip actuator. Unlike the biarticular device, the monoarticular hip actuator performed practically no negative mechanical work, and the regeneratable work of the knee actuator </w:t>
      </w:r>
      <w:ins w:id="61" w:author="daniel.calvey" w:date="2020-07-28T10:36:00Z">
        <w:r w:rsidR="004B46BA">
          <w:rPr>
            <w:rFonts w:cstheme="minorHAnsi"/>
            <w:sz w:val="24"/>
            <w:szCs w:val="24"/>
          </w:rPr>
          <w:t xml:space="preserve">was </w:t>
        </w:r>
      </w:ins>
      <w:del w:id="62" w:author="daniel.calvey" w:date="2020-07-28T10:36:00Z">
        <w:r w:rsidRPr="007F4622" w:rsidDel="004B46BA">
          <w:rPr>
            <w:rFonts w:cstheme="minorHAnsi"/>
            <w:sz w:val="24"/>
            <w:szCs w:val="24"/>
          </w:rPr>
          <w:delText>is</w:delText>
        </w:r>
      </w:del>
      <w:r w:rsidRPr="007F4622">
        <w:rPr>
          <w:rFonts w:cstheme="minorHAnsi"/>
          <w:sz w:val="24"/>
          <w:szCs w:val="24"/>
        </w:rPr>
        <w:t xml:space="preserve"> within both mid-stance and late-swing phases.</w:t>
      </w:r>
    </w:p>
    <w:p w14:paraId="20697336" w14:textId="77777777" w:rsidR="007F4622" w:rsidRPr="007F4622" w:rsidRDefault="007F4622" w:rsidP="007F4622">
      <w:pPr>
        <w:jc w:val="both"/>
        <w:rPr>
          <w:rFonts w:cstheme="minorHAnsi"/>
          <w:b/>
          <w:bCs/>
          <w:sz w:val="24"/>
          <w:szCs w:val="24"/>
        </w:rPr>
      </w:pPr>
      <w:r w:rsidRPr="007F4622">
        <w:rPr>
          <w:rFonts w:cstheme="minorHAnsi"/>
          <w:b/>
          <w:bCs/>
          <w:sz w:val="24"/>
          <w:szCs w:val="24"/>
        </w:rPr>
        <w:t>\subsubsection*{Effect of Devices on Muscle Coordination}</w:t>
      </w:r>
    </w:p>
    <w:p w14:paraId="08759BC3" w14:textId="77777777" w:rsidR="007F4622" w:rsidRPr="007F4622" w:rsidRDefault="007F4622" w:rsidP="007F4622">
      <w:pPr>
        <w:jc w:val="both"/>
        <w:rPr>
          <w:rFonts w:cstheme="minorHAnsi"/>
          <w:sz w:val="24"/>
          <w:szCs w:val="24"/>
        </w:rPr>
      </w:pPr>
      <w:r w:rsidRPr="007F4622">
        <w:rPr>
          <w:rFonts w:cstheme="minorHAnsi"/>
          <w:sz w:val="24"/>
          <w:szCs w:val="24"/>
        </w:rPr>
        <w:t>The muscular activation of the subjects assisted by ideal assistive devices was considerably adjusted. Adding a set of ideal actuators with high optimal force (i.e., low penalization cost) to the musculoskeletal model changes the solution of the optimizer for finding a set of actuators to track the kinetics and kinematics of the joints.\\</w:t>
      </w:r>
    </w:p>
    <w:p w14:paraId="22E543B6" w14:textId="5297F4DB" w:rsidR="007F4622" w:rsidRPr="007F4622" w:rsidRDefault="007F4622" w:rsidP="007F4622">
      <w:pPr>
        <w:jc w:val="both"/>
        <w:rPr>
          <w:rFonts w:cstheme="minorHAnsi"/>
          <w:sz w:val="24"/>
          <w:szCs w:val="24"/>
        </w:rPr>
      </w:pPr>
      <w:r w:rsidRPr="007F4622">
        <w:rPr>
          <w:rFonts w:cstheme="minorHAnsi"/>
          <w:sz w:val="24"/>
          <w:szCs w:val="24"/>
        </w:rPr>
        <w:lastRenderedPageBreak/>
        <w:t xml:space="preserve">Appending ideal actuators does not necessarily decrease the activity of all muscles, and it can be more economical for the complete set of actuators to increase the activity of specific muscles during some phases of a gait to decrease the activity of less cost-effective muscles. Since </w:t>
      </w:r>
      <w:ins w:id="63" w:author="daniel.calvey" w:date="2020-07-28T10:37:00Z">
        <w:r w:rsidR="004B46BA">
          <w:rPr>
            <w:rFonts w:cstheme="minorHAnsi"/>
            <w:sz w:val="24"/>
            <w:szCs w:val="24"/>
          </w:rPr>
          <w:t xml:space="preserve">the </w:t>
        </w:r>
      </w:ins>
      <w:r w:rsidRPr="007F4622">
        <w:rPr>
          <w:rFonts w:cstheme="minorHAnsi"/>
          <w:sz w:val="24"/>
          <w:szCs w:val="24"/>
        </w:rPr>
        <w:t>metabolic power of muscles is a function of their activity</w:t>
      </w:r>
      <w:del w:id="64" w:author="daniel.calvey" w:date="2020-07-28T10:38:00Z">
        <w:r w:rsidRPr="007F4622" w:rsidDel="004B46BA">
          <w:rPr>
            <w:rFonts w:cstheme="minorHAnsi"/>
            <w:sz w:val="24"/>
            <w:szCs w:val="24"/>
          </w:rPr>
          <w:delText>,</w:delText>
        </w:r>
      </w:del>
      <w:r w:rsidRPr="007F4622">
        <w:rPr>
          <w:rFonts w:cstheme="minorHAnsi"/>
          <w:sz w:val="24"/>
          <w:szCs w:val="24"/>
        </w:rPr>
        <w:t xml:space="preserve"> and their fiber properties \cite{106}, the reduction in the activity of the entire set of muscles </w:t>
      </w:r>
      <w:ins w:id="65" w:author="daniel.calvey" w:date="2020-07-28T10:38:00Z">
        <w:r w:rsidR="004B46BA">
          <w:rPr>
            <w:rFonts w:cstheme="minorHAnsi"/>
            <w:sz w:val="24"/>
            <w:szCs w:val="24"/>
          </w:rPr>
          <w:t xml:space="preserve">results </w:t>
        </w:r>
      </w:ins>
      <w:del w:id="66" w:author="daniel.calvey" w:date="2020-07-28T10:38:00Z">
        <w:r w:rsidRPr="007F4622" w:rsidDel="004B46BA">
          <w:rPr>
            <w:rFonts w:cstheme="minorHAnsi"/>
            <w:sz w:val="24"/>
            <w:szCs w:val="24"/>
          </w:rPr>
          <w:delText>is resulting</w:delText>
        </w:r>
      </w:del>
      <w:r w:rsidRPr="007F4622">
        <w:rPr>
          <w:rFonts w:cstheme="minorHAnsi"/>
          <w:sz w:val="24"/>
          <w:szCs w:val="24"/>
        </w:rPr>
        <w:t xml:space="preserve"> in gross whole-body metabolic cost reduction.\\</w:t>
      </w:r>
    </w:p>
    <w:p w14:paraId="0DD8403B" w14:textId="2831D9AE" w:rsidR="007F4622" w:rsidRPr="007F4622" w:rsidRDefault="007F4622" w:rsidP="007F4622">
      <w:pPr>
        <w:jc w:val="both"/>
        <w:rPr>
          <w:rFonts w:cstheme="minorHAnsi"/>
          <w:sz w:val="24"/>
          <w:szCs w:val="24"/>
        </w:rPr>
      </w:pPr>
      <w:r w:rsidRPr="007F4622">
        <w:rPr>
          <w:rFonts w:cstheme="minorHAnsi"/>
          <w:sz w:val="24"/>
          <w:szCs w:val="24"/>
        </w:rPr>
        <w:t xml:space="preserve">Despite the kinematic difference between the two configurations of the assistive device, the </w:t>
      </w:r>
      <w:del w:id="67" w:author="daniel.calvey" w:date="2020-07-28T10:38:00Z">
        <w:r w:rsidRPr="007F4622" w:rsidDel="004B46BA">
          <w:rPr>
            <w:rFonts w:cstheme="minorHAnsi"/>
            <w:sz w:val="24"/>
            <w:szCs w:val="24"/>
          </w:rPr>
          <w:delText>applied</w:delText>
        </w:r>
      </w:del>
      <w:r w:rsidRPr="007F4622">
        <w:rPr>
          <w:rFonts w:cstheme="minorHAnsi"/>
          <w:sz w:val="24"/>
          <w:szCs w:val="24"/>
        </w:rPr>
        <w:t xml:space="preserve"> torques</w:t>
      </w:r>
      <w:ins w:id="68" w:author="daniel.calvey" w:date="2020-07-28T10:38:00Z">
        <w:r w:rsidR="004B46BA">
          <w:rPr>
            <w:rFonts w:cstheme="minorHAnsi"/>
            <w:sz w:val="24"/>
            <w:szCs w:val="24"/>
          </w:rPr>
          <w:t xml:space="preserve"> applied</w:t>
        </w:r>
      </w:ins>
      <w:r w:rsidRPr="007F4622">
        <w:rPr>
          <w:rFonts w:cstheme="minorHAnsi"/>
          <w:sz w:val="24"/>
          <w:szCs w:val="24"/>
        </w:rPr>
        <w:t xml:space="preserve"> to the joints were practically identical, and it resulted in an identical effect on the muscular activation of the subjects.\\</w:t>
      </w:r>
    </w:p>
    <w:p w14:paraId="3C24C2E4"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\begin{figure*}[</w:t>
      </w:r>
      <w:proofErr w:type="spellStart"/>
      <w:r w:rsidRPr="007F4622">
        <w:rPr>
          <w:rFonts w:cstheme="minorHAnsi"/>
          <w:color w:val="00B050"/>
          <w:sz w:val="24"/>
          <w:szCs w:val="24"/>
        </w:rPr>
        <w:t>ht</w:t>
      </w:r>
      <w:proofErr w:type="spellEnd"/>
      <w:r w:rsidRPr="007F4622">
        <w:rPr>
          <w:rFonts w:cstheme="minorHAnsi"/>
          <w:color w:val="00B050"/>
          <w:sz w:val="24"/>
          <w:szCs w:val="24"/>
        </w:rPr>
        <w:t>!]</w:t>
      </w:r>
    </w:p>
    <w:p w14:paraId="21D8531E" w14:textId="05166EAF" w:rsidR="007F4622" w:rsidRPr="007F4622" w:rsidRDefault="007F4622" w:rsidP="007F4622">
      <w:pPr>
        <w:jc w:val="both"/>
        <w:rPr>
          <w:rFonts w:cstheme="minorHAnsi"/>
          <w:color w:val="00B050"/>
          <w:sz w:val="24"/>
          <w:szCs w:val="24"/>
        </w:rPr>
      </w:pPr>
      <w:r w:rsidRPr="007F4622">
        <w:rPr>
          <w:rFonts w:cstheme="minorHAnsi"/>
          <w:color w:val="00B050"/>
          <w:sz w:val="24"/>
          <w:szCs w:val="24"/>
        </w:rPr>
        <w:t>\end{figure*}</w:t>
      </w:r>
    </w:p>
    <w:p w14:paraId="48A0D3FD" w14:textId="77777777" w:rsidR="007F4622" w:rsidRPr="007F4622" w:rsidRDefault="007F4622" w:rsidP="007F4622">
      <w:pPr>
        <w:jc w:val="both"/>
        <w:rPr>
          <w:rFonts w:cstheme="minorHAnsi"/>
          <w:color w:val="00B050"/>
          <w:sz w:val="24"/>
          <w:szCs w:val="24"/>
        </w:rPr>
      </w:pPr>
    </w:p>
    <w:p w14:paraId="02F967FD"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\begin{figure*}[</w:t>
      </w:r>
      <w:proofErr w:type="spellStart"/>
      <w:r w:rsidRPr="007F4622">
        <w:rPr>
          <w:rFonts w:cstheme="minorHAnsi"/>
          <w:color w:val="00B050"/>
          <w:sz w:val="24"/>
          <w:szCs w:val="24"/>
        </w:rPr>
        <w:t>ht</w:t>
      </w:r>
      <w:proofErr w:type="spellEnd"/>
      <w:r w:rsidRPr="007F4622">
        <w:rPr>
          <w:rFonts w:cstheme="minorHAnsi"/>
          <w:color w:val="00B050"/>
          <w:sz w:val="24"/>
          <w:szCs w:val="24"/>
        </w:rPr>
        <w:t xml:space="preserve">]   </w:t>
      </w:r>
    </w:p>
    <w:p w14:paraId="32FD4EFD"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\end{figure*}</w:t>
      </w:r>
    </w:p>
    <w:p w14:paraId="3ACC2091" w14:textId="782FFC3A" w:rsidR="007F4622" w:rsidRPr="007F4622" w:rsidRDefault="007F4622" w:rsidP="007F4622">
      <w:pPr>
        <w:jc w:val="both"/>
        <w:rPr>
          <w:rFonts w:cstheme="minorHAnsi"/>
          <w:sz w:val="24"/>
          <w:szCs w:val="24"/>
        </w:rPr>
      </w:pPr>
      <w:r w:rsidRPr="007F4622">
        <w:rPr>
          <w:rFonts w:cstheme="minorHAnsi"/>
          <w:sz w:val="24"/>
          <w:szCs w:val="24"/>
        </w:rPr>
        <w:t xml:space="preserve">The cause for this </w:t>
      </w:r>
      <w:commentRangeStart w:id="69"/>
      <w:r w:rsidRPr="007F4622">
        <w:rPr>
          <w:rFonts w:cstheme="minorHAnsi"/>
          <w:sz w:val="24"/>
          <w:szCs w:val="24"/>
        </w:rPr>
        <w:t>issue</w:t>
      </w:r>
      <w:commentRangeEnd w:id="69"/>
      <w:r w:rsidR="004B46BA">
        <w:rPr>
          <w:rStyle w:val="CommentReference"/>
        </w:rPr>
        <w:commentReference w:id="69"/>
      </w:r>
      <w:r w:rsidRPr="007F4622">
        <w:rPr>
          <w:rFonts w:cstheme="minorHAnsi"/>
          <w:sz w:val="24"/>
          <w:szCs w:val="24"/>
        </w:rPr>
        <w:t xml:space="preserve"> </w:t>
      </w:r>
      <w:ins w:id="70" w:author="daniel.calvey" w:date="2020-07-28T10:39:00Z">
        <w:r w:rsidR="004B46BA">
          <w:rPr>
            <w:rFonts w:cstheme="minorHAnsi"/>
            <w:sz w:val="24"/>
            <w:szCs w:val="24"/>
          </w:rPr>
          <w:t xml:space="preserve">is </w:t>
        </w:r>
      </w:ins>
      <w:r w:rsidRPr="007F4622">
        <w:rPr>
          <w:rFonts w:cstheme="minorHAnsi"/>
          <w:sz w:val="24"/>
          <w:szCs w:val="24"/>
        </w:rPr>
        <w:t xml:space="preserve">rooted in the ideal nature of the actuators and devices, meaning that there are no constraints </w:t>
      </w:r>
      <w:ins w:id="71" w:author="daniel.calvey" w:date="2020-07-28T10:40:00Z">
        <w:r w:rsidR="004B46BA">
          <w:rPr>
            <w:rFonts w:cstheme="minorHAnsi"/>
            <w:sz w:val="24"/>
            <w:szCs w:val="24"/>
          </w:rPr>
          <w:t xml:space="preserve">that </w:t>
        </w:r>
      </w:ins>
      <w:del w:id="72" w:author="daniel.calvey" w:date="2020-07-28T10:40:00Z">
        <w:r w:rsidRPr="007F4622" w:rsidDel="004B46BA">
          <w:rPr>
            <w:rFonts w:cstheme="minorHAnsi"/>
            <w:sz w:val="24"/>
            <w:szCs w:val="24"/>
          </w:rPr>
          <w:delText>on</w:delText>
        </w:r>
      </w:del>
      <w:r w:rsidRPr="007F4622">
        <w:rPr>
          <w:rFonts w:cstheme="minorHAnsi"/>
          <w:sz w:val="24"/>
          <w:szCs w:val="24"/>
        </w:rPr>
        <w:t xml:space="preserve"> the torque actuators can provide, the devices are assumed to be massless, and actuators do not have any reflected inertia effect. The muscle activation in Figure \ref{</w:t>
      </w:r>
      <w:proofErr w:type="spellStart"/>
      <w:r w:rsidRPr="007F4622">
        <w:rPr>
          <w:rFonts w:cstheme="minorHAnsi"/>
          <w:sz w:val="24"/>
          <w:szCs w:val="24"/>
        </w:rPr>
        <w:t>Fig_IdealExo_MusclesActivation</w:t>
      </w:r>
      <w:proofErr w:type="spellEnd"/>
      <w:r w:rsidRPr="007F4622">
        <w:rPr>
          <w:rFonts w:cstheme="minorHAnsi"/>
          <w:sz w:val="24"/>
          <w:szCs w:val="24"/>
        </w:rPr>
        <w:t>}, which shows the effect of the biarticular device on the activation of representative muscles, is sufficient and can be generalized for both configurations of the assistive device. \\</w:t>
      </w:r>
    </w:p>
    <w:p w14:paraId="440A40A7" w14:textId="173F445C" w:rsidR="007F4622" w:rsidRPr="007F4622" w:rsidRDefault="007F4622" w:rsidP="007F4622">
      <w:pPr>
        <w:jc w:val="both"/>
        <w:rPr>
          <w:rFonts w:cstheme="minorHAnsi"/>
          <w:sz w:val="24"/>
          <w:szCs w:val="24"/>
        </w:rPr>
      </w:pPr>
      <w:r w:rsidRPr="007F4622">
        <w:rPr>
          <w:rFonts w:cstheme="minorHAnsi"/>
          <w:sz w:val="24"/>
          <w:szCs w:val="24"/>
        </w:rPr>
        <w:t xml:space="preserve">The devices affected the activity of muscles of the lower extremity. This effect was significant on the Bicep </w:t>
      </w:r>
      <w:proofErr w:type="spellStart"/>
      <w:r w:rsidRPr="007F4622">
        <w:rPr>
          <w:rFonts w:cstheme="minorHAnsi"/>
          <w:sz w:val="24"/>
          <w:szCs w:val="24"/>
        </w:rPr>
        <w:t>femoris</w:t>
      </w:r>
      <w:proofErr w:type="spellEnd"/>
      <w:r w:rsidRPr="007F4622">
        <w:rPr>
          <w:rFonts w:cstheme="minorHAnsi"/>
          <w:sz w:val="24"/>
          <w:szCs w:val="24"/>
        </w:rPr>
        <w:t xml:space="preserve"> </w:t>
      </w:r>
      <w:proofErr w:type="spellStart"/>
      <w:proofErr w:type="gramStart"/>
      <w:ins w:id="73" w:author="daniel.calvey" w:date="2020-07-28T10:41:00Z">
        <w:r w:rsidR="004B46BA">
          <w:rPr>
            <w:rFonts w:cstheme="minorHAnsi"/>
            <w:sz w:val="24"/>
            <w:szCs w:val="24"/>
          </w:rPr>
          <w:t>shorthead</w:t>
        </w:r>
        <w:proofErr w:type="spellEnd"/>
        <w:r w:rsidR="004B46BA">
          <w:rPr>
            <w:rFonts w:cstheme="minorHAnsi"/>
            <w:sz w:val="24"/>
            <w:szCs w:val="24"/>
          </w:rPr>
          <w:t xml:space="preserve"> </w:t>
        </w:r>
      </w:ins>
      <w:proofErr w:type="gramEnd"/>
      <w:del w:id="74" w:author="daniel.calvey" w:date="2020-07-28T10:41:00Z">
        <w:r w:rsidRPr="007F4622" w:rsidDel="004B46BA">
          <w:rPr>
            <w:rFonts w:cstheme="minorHAnsi"/>
            <w:sz w:val="24"/>
            <w:szCs w:val="24"/>
          </w:rPr>
          <w:delText>short head</w:delText>
        </w:r>
      </w:del>
      <w:r w:rsidRPr="007F4622">
        <w:rPr>
          <w:rFonts w:cstheme="minorHAnsi"/>
          <w:sz w:val="24"/>
          <w:szCs w:val="24"/>
        </w:rPr>
        <w:t xml:space="preserve">, Semimembranosus, and </w:t>
      </w:r>
      <w:proofErr w:type="spellStart"/>
      <w:r w:rsidRPr="007F4622">
        <w:rPr>
          <w:rFonts w:cstheme="minorHAnsi"/>
          <w:sz w:val="24"/>
          <w:szCs w:val="24"/>
        </w:rPr>
        <w:t>vasti</w:t>
      </w:r>
      <w:proofErr w:type="spellEnd"/>
      <w:r w:rsidRPr="007F4622">
        <w:rPr>
          <w:rFonts w:cstheme="minorHAnsi"/>
          <w:sz w:val="24"/>
          <w:szCs w:val="24"/>
        </w:rPr>
        <w:t xml:space="preserve"> muscles</w:t>
      </w:r>
      <w:ins w:id="75" w:author="daniel.calvey" w:date="2020-07-28T10:41:00Z">
        <w:r w:rsidR="004B46BA">
          <w:rPr>
            <w:rFonts w:cstheme="minorHAnsi"/>
            <w:sz w:val="24"/>
            <w:szCs w:val="24"/>
          </w:rPr>
          <w:t>,</w:t>
        </w:r>
      </w:ins>
      <w:r w:rsidRPr="007F4622">
        <w:rPr>
          <w:rFonts w:cstheme="minorHAnsi"/>
          <w:sz w:val="24"/>
          <w:szCs w:val="24"/>
        </w:rPr>
        <w:t xml:space="preserve"> in which their activation was replaced by another set of actuators, including muscles and ideal actuators.  The rectus femoris, which is a large knee extensor and a hip flexor biarticular muscle, was considerably increased during the stance phase. This increase occurred so that the optimizer could take advantage of the rectus femoris high force-generating capacity to exert hip flexion and knee extension moments more economically. In the meanwhile, this high muscular activity of the rectus femoris resulted in high knee extension and hip flexion moments exceeding </w:t>
      </w:r>
      <w:ins w:id="76" w:author="daniel.calvey" w:date="2020-07-28T10:42:00Z">
        <w:r w:rsidR="004B46BA">
          <w:rPr>
            <w:rFonts w:cstheme="minorHAnsi"/>
            <w:sz w:val="24"/>
            <w:szCs w:val="24"/>
          </w:rPr>
          <w:t xml:space="preserve">the </w:t>
        </w:r>
      </w:ins>
      <w:r w:rsidRPr="007F4622">
        <w:rPr>
          <w:rFonts w:cstheme="minorHAnsi"/>
          <w:sz w:val="24"/>
          <w:szCs w:val="24"/>
        </w:rPr>
        <w:t>net joint moment of the joints which was neutralized by ideal actuators</w:t>
      </w:r>
      <w:ins w:id="77" w:author="daniel.calvey" w:date="2020-07-28T10:42:00Z">
        <w:r w:rsidR="004B46BA">
          <w:rPr>
            <w:rFonts w:cstheme="minorHAnsi"/>
            <w:sz w:val="24"/>
            <w:szCs w:val="24"/>
          </w:rPr>
          <w:t>,</w:t>
        </w:r>
      </w:ins>
      <w:r w:rsidRPr="007F4622">
        <w:rPr>
          <w:rFonts w:cstheme="minorHAnsi"/>
          <w:sz w:val="24"/>
          <w:szCs w:val="24"/>
        </w:rPr>
        <w:t xml:space="preserve"> </w:t>
      </w:r>
      <w:ins w:id="78" w:author="daniel.calvey" w:date="2020-07-28T10:43:00Z">
        <w:r w:rsidR="004B46BA">
          <w:rPr>
            <w:rFonts w:cstheme="minorHAnsi"/>
            <w:sz w:val="24"/>
            <w:szCs w:val="24"/>
          </w:rPr>
          <w:t xml:space="preserve">which </w:t>
        </w:r>
      </w:ins>
      <w:del w:id="79" w:author="daniel.calvey" w:date="2020-07-28T10:43:00Z">
        <w:r w:rsidRPr="007F4622" w:rsidDel="004B46BA">
          <w:rPr>
            <w:rFonts w:cstheme="minorHAnsi"/>
            <w:sz w:val="24"/>
            <w:szCs w:val="24"/>
          </w:rPr>
          <w:delText>that</w:delText>
        </w:r>
      </w:del>
      <w:r w:rsidRPr="007F4622">
        <w:rPr>
          <w:rFonts w:cstheme="minorHAnsi"/>
          <w:sz w:val="24"/>
          <w:szCs w:val="24"/>
        </w:rPr>
        <w:t xml:space="preserve"> can </w:t>
      </w:r>
      <w:ins w:id="80" w:author="daniel.calvey" w:date="2020-07-28T10:42:00Z">
        <w:r w:rsidR="004B46BA">
          <w:rPr>
            <w:rFonts w:cstheme="minorHAnsi"/>
            <w:sz w:val="24"/>
            <w:szCs w:val="24"/>
          </w:rPr>
          <w:t xml:space="preserve">be </w:t>
        </w:r>
      </w:ins>
      <w:r w:rsidRPr="007F4622">
        <w:rPr>
          <w:rFonts w:cstheme="minorHAnsi"/>
          <w:sz w:val="24"/>
          <w:szCs w:val="24"/>
        </w:rPr>
        <w:t>extremely economical for applying high torques due to its high optimal force assignments.\\</w:t>
      </w:r>
    </w:p>
    <w:p w14:paraId="585F28AC" w14:textId="7DDA88BF" w:rsidR="007F4622" w:rsidRPr="007F4622" w:rsidRDefault="007F4622" w:rsidP="007F4622">
      <w:pPr>
        <w:jc w:val="both"/>
        <w:rPr>
          <w:rFonts w:cstheme="minorHAnsi"/>
          <w:sz w:val="24"/>
          <w:szCs w:val="24"/>
        </w:rPr>
      </w:pPr>
      <w:r w:rsidRPr="007F4622">
        <w:rPr>
          <w:rFonts w:cstheme="minorHAnsi"/>
          <w:sz w:val="24"/>
          <w:szCs w:val="24"/>
        </w:rPr>
        <w:t>This set of activation</w:t>
      </w:r>
      <w:ins w:id="81" w:author="daniel.calvey" w:date="2020-07-28T10:43:00Z">
        <w:r w:rsidR="004B46BA">
          <w:rPr>
            <w:rFonts w:cstheme="minorHAnsi"/>
            <w:sz w:val="24"/>
            <w:szCs w:val="24"/>
          </w:rPr>
          <w:t>,</w:t>
        </w:r>
      </w:ins>
      <w:r w:rsidRPr="007F4622">
        <w:rPr>
          <w:rFonts w:cstheme="minorHAnsi"/>
          <w:sz w:val="24"/>
          <w:szCs w:val="24"/>
        </w:rPr>
        <w:t xml:space="preserve"> in which hip flexion and knee extension required moment could be applied by more cost-effective muscles and actuators, resulted in a substantial reduction in the activity of psoas and iliacus muscles as two major hip flexor muscles and the </w:t>
      </w:r>
      <w:proofErr w:type="spellStart"/>
      <w:r w:rsidRPr="007F4622">
        <w:rPr>
          <w:rFonts w:cstheme="minorHAnsi"/>
          <w:sz w:val="24"/>
          <w:szCs w:val="24"/>
        </w:rPr>
        <w:t>vasti</w:t>
      </w:r>
      <w:proofErr w:type="spellEnd"/>
      <w:r w:rsidRPr="007F4622">
        <w:rPr>
          <w:rFonts w:cstheme="minorHAnsi"/>
          <w:sz w:val="24"/>
          <w:szCs w:val="24"/>
        </w:rPr>
        <w:t xml:space="preserve"> muscles (</w:t>
      </w:r>
      <w:proofErr w:type="spellStart"/>
      <w:r w:rsidRPr="007F4622">
        <w:rPr>
          <w:rFonts w:cstheme="minorHAnsi"/>
          <w:sz w:val="24"/>
          <w:szCs w:val="24"/>
        </w:rPr>
        <w:t>vastus</w:t>
      </w:r>
      <w:proofErr w:type="spellEnd"/>
      <w:r w:rsidRPr="007F4622">
        <w:rPr>
          <w:rFonts w:cstheme="minorHAnsi"/>
          <w:sz w:val="24"/>
          <w:szCs w:val="24"/>
        </w:rPr>
        <w:t xml:space="preserve"> </w:t>
      </w:r>
      <w:proofErr w:type="spellStart"/>
      <w:r w:rsidRPr="007F4622">
        <w:rPr>
          <w:rFonts w:cstheme="minorHAnsi"/>
          <w:sz w:val="24"/>
          <w:szCs w:val="24"/>
        </w:rPr>
        <w:t>lateralis</w:t>
      </w:r>
      <w:proofErr w:type="spellEnd"/>
      <w:r w:rsidRPr="007F4622">
        <w:rPr>
          <w:rFonts w:cstheme="minorHAnsi"/>
          <w:sz w:val="24"/>
          <w:szCs w:val="24"/>
        </w:rPr>
        <w:t xml:space="preserve">, vastus intermedius, and </w:t>
      </w:r>
      <w:proofErr w:type="spellStart"/>
      <w:r w:rsidRPr="007F4622">
        <w:rPr>
          <w:rFonts w:cstheme="minorHAnsi"/>
          <w:sz w:val="24"/>
          <w:szCs w:val="24"/>
        </w:rPr>
        <w:t>vastus</w:t>
      </w:r>
      <w:proofErr w:type="spellEnd"/>
      <w:r w:rsidRPr="007F4622">
        <w:rPr>
          <w:rFonts w:cstheme="minorHAnsi"/>
          <w:sz w:val="24"/>
          <w:szCs w:val="24"/>
        </w:rPr>
        <w:t xml:space="preserve"> </w:t>
      </w:r>
      <w:proofErr w:type="spellStart"/>
      <w:r w:rsidRPr="007F4622">
        <w:rPr>
          <w:rFonts w:cstheme="minorHAnsi"/>
          <w:sz w:val="24"/>
          <w:szCs w:val="24"/>
        </w:rPr>
        <w:t>medialis</w:t>
      </w:r>
      <w:proofErr w:type="spellEnd"/>
      <w:r w:rsidRPr="007F4622">
        <w:rPr>
          <w:rFonts w:cstheme="minorHAnsi"/>
          <w:sz w:val="24"/>
          <w:szCs w:val="24"/>
        </w:rPr>
        <w:t xml:space="preserve">) as </w:t>
      </w:r>
      <w:ins w:id="82" w:author="daniel.calvey" w:date="2020-07-28T10:44:00Z">
        <w:r w:rsidR="004B46BA">
          <w:rPr>
            <w:rFonts w:cstheme="minorHAnsi"/>
            <w:sz w:val="24"/>
            <w:szCs w:val="24"/>
          </w:rPr>
          <w:t xml:space="preserve">the </w:t>
        </w:r>
      </w:ins>
      <w:r w:rsidRPr="007F4622">
        <w:rPr>
          <w:rFonts w:cstheme="minorHAnsi"/>
          <w:sz w:val="24"/>
          <w:szCs w:val="24"/>
        </w:rPr>
        <w:t xml:space="preserve">knee extensor set of muscles. The </w:t>
      </w:r>
      <w:proofErr w:type="spellStart"/>
      <w:r w:rsidRPr="007F4622">
        <w:rPr>
          <w:rFonts w:cstheme="minorHAnsi"/>
          <w:sz w:val="24"/>
          <w:szCs w:val="24"/>
        </w:rPr>
        <w:t>semimembranous</w:t>
      </w:r>
      <w:proofErr w:type="spellEnd"/>
      <w:r w:rsidRPr="007F4622">
        <w:rPr>
          <w:rFonts w:cstheme="minorHAnsi"/>
          <w:sz w:val="24"/>
          <w:szCs w:val="24"/>
        </w:rPr>
        <w:t xml:space="preserve"> muscle is another biarticular muscle contributing to hip extension and knee flexion moments, which was affected by the assistive devices, and the new set of actuation </w:t>
      </w:r>
      <w:del w:id="83" w:author="daniel.calvey" w:date="2020-07-28T10:45:00Z">
        <w:r w:rsidRPr="007F4622" w:rsidDel="004B46BA">
          <w:rPr>
            <w:rFonts w:cstheme="minorHAnsi"/>
            <w:sz w:val="24"/>
            <w:szCs w:val="24"/>
          </w:rPr>
          <w:delText>was</w:delText>
        </w:r>
      </w:del>
      <w:r w:rsidRPr="007F4622">
        <w:rPr>
          <w:rFonts w:cstheme="minorHAnsi"/>
          <w:sz w:val="24"/>
          <w:szCs w:val="24"/>
        </w:rPr>
        <w:t xml:space="preserve"> </w:t>
      </w:r>
      <w:r w:rsidRPr="007F4622">
        <w:rPr>
          <w:rFonts w:cstheme="minorHAnsi"/>
          <w:sz w:val="24"/>
          <w:szCs w:val="24"/>
        </w:rPr>
        <w:lastRenderedPageBreak/>
        <w:t xml:space="preserve">practically replaced its activity. </w:t>
      </w:r>
      <w:commentRangeStart w:id="84"/>
      <w:r w:rsidRPr="007F4622">
        <w:rPr>
          <w:rFonts w:cstheme="minorHAnsi"/>
          <w:sz w:val="24"/>
          <w:szCs w:val="24"/>
        </w:rPr>
        <w:t>The medial gastrocnemius as a critical knee flexor and ankle plantar flexor muscle was influenced by the assistive devices</w:t>
      </w:r>
      <w:ins w:id="85" w:author="daniel.calvey" w:date="2020-07-28T10:46:00Z">
        <w:r w:rsidR="00FF1B5D">
          <w:rPr>
            <w:rFonts w:cstheme="minorHAnsi"/>
            <w:sz w:val="24"/>
            <w:szCs w:val="24"/>
          </w:rPr>
          <w:t>,</w:t>
        </w:r>
      </w:ins>
      <w:r w:rsidRPr="007F4622">
        <w:rPr>
          <w:rFonts w:cstheme="minorHAnsi"/>
          <w:sz w:val="24"/>
          <w:szCs w:val="24"/>
        </w:rPr>
        <w:t xml:space="preserve"> in which its activity was substantially reduced, yet the muscle remained partially active to supply an ankle plantarflexion moment. </w:t>
      </w:r>
      <w:commentRangeEnd w:id="84"/>
      <w:r w:rsidR="00FF1B5D">
        <w:rPr>
          <w:rStyle w:val="CommentReference"/>
        </w:rPr>
        <w:commentReference w:id="84"/>
      </w:r>
      <w:r w:rsidRPr="007F4622">
        <w:rPr>
          <w:rFonts w:cstheme="minorHAnsi"/>
          <w:sz w:val="24"/>
          <w:szCs w:val="24"/>
        </w:rPr>
        <w:t xml:space="preserve">The reduction of ankle plantarflexion moment was compensated by increasing the soleus activity as another primary ankle </w:t>
      </w:r>
      <w:proofErr w:type="spellStart"/>
      <w:r w:rsidRPr="007F4622">
        <w:rPr>
          <w:rFonts w:cstheme="minorHAnsi"/>
          <w:sz w:val="24"/>
          <w:szCs w:val="24"/>
        </w:rPr>
        <w:t>plantarflexor</w:t>
      </w:r>
      <w:proofErr w:type="spellEnd"/>
      <w:r w:rsidRPr="007F4622">
        <w:rPr>
          <w:rFonts w:cstheme="minorHAnsi"/>
          <w:sz w:val="24"/>
          <w:szCs w:val="24"/>
        </w:rPr>
        <w:t xml:space="preserve"> muscle. The assistive devices affected the activity of the gluteus </w:t>
      </w:r>
      <w:proofErr w:type="spellStart"/>
      <w:r w:rsidRPr="007F4622">
        <w:rPr>
          <w:rFonts w:cstheme="minorHAnsi"/>
          <w:sz w:val="24"/>
          <w:szCs w:val="24"/>
        </w:rPr>
        <w:t>medius</w:t>
      </w:r>
      <w:proofErr w:type="spellEnd"/>
      <w:r w:rsidRPr="007F4622">
        <w:rPr>
          <w:rFonts w:cstheme="minorHAnsi"/>
          <w:sz w:val="24"/>
          <w:szCs w:val="24"/>
        </w:rPr>
        <w:t xml:space="preserve"> muscles as well, which </w:t>
      </w:r>
      <w:del w:id="86" w:author="daniel.calvey" w:date="2020-07-28T10:49:00Z">
        <w:r w:rsidRPr="007F4622" w:rsidDel="00FF1B5D">
          <w:rPr>
            <w:rFonts w:cstheme="minorHAnsi"/>
            <w:sz w:val="24"/>
            <w:szCs w:val="24"/>
          </w:rPr>
          <w:delText xml:space="preserve">are </w:delText>
        </w:r>
      </w:del>
      <w:r w:rsidRPr="007F4622">
        <w:rPr>
          <w:rFonts w:cstheme="minorHAnsi"/>
          <w:sz w:val="24"/>
          <w:szCs w:val="24"/>
        </w:rPr>
        <w:t xml:space="preserve">not only </w:t>
      </w:r>
      <w:ins w:id="87" w:author="daniel.calvey" w:date="2020-07-28T10:49:00Z">
        <w:r w:rsidR="00FF1B5D">
          <w:rPr>
            <w:rFonts w:cstheme="minorHAnsi"/>
            <w:sz w:val="24"/>
            <w:szCs w:val="24"/>
          </w:rPr>
          <w:t xml:space="preserve">are </w:t>
        </w:r>
      </w:ins>
      <w:r w:rsidRPr="007F4622">
        <w:rPr>
          <w:rFonts w:cstheme="minorHAnsi"/>
          <w:sz w:val="24"/>
          <w:szCs w:val="24"/>
        </w:rPr>
        <w:t xml:space="preserve">responsible for a significant fraction of hip abduction moment, but also </w:t>
      </w:r>
      <w:del w:id="88" w:author="daniel.calvey" w:date="2020-07-28T10:49:00Z">
        <w:r w:rsidRPr="007F4622" w:rsidDel="00FF1B5D">
          <w:rPr>
            <w:rFonts w:cstheme="minorHAnsi"/>
            <w:sz w:val="24"/>
            <w:szCs w:val="24"/>
          </w:rPr>
          <w:delText>they</w:delText>
        </w:r>
      </w:del>
      <w:r w:rsidRPr="007F4622">
        <w:rPr>
          <w:rFonts w:cstheme="minorHAnsi"/>
          <w:sz w:val="24"/>
          <w:szCs w:val="24"/>
        </w:rPr>
        <w:t xml:space="preserve"> contribute to hip motion in the sagittal plane as well</w:t>
      </w:r>
      <w:ins w:id="89" w:author="daniel.calvey" w:date="2020-07-28T10:50:00Z">
        <w:r w:rsidR="00FF1B5D">
          <w:rPr>
            <w:rFonts w:cstheme="minorHAnsi"/>
            <w:sz w:val="24"/>
            <w:szCs w:val="24"/>
          </w:rPr>
          <w:t xml:space="preserve"> as</w:t>
        </w:r>
      </w:ins>
      <w:r w:rsidRPr="007F4622">
        <w:rPr>
          <w:rFonts w:cstheme="minorHAnsi"/>
          <w:sz w:val="24"/>
          <w:szCs w:val="24"/>
        </w:rPr>
        <w:t xml:space="preserve"> </w:t>
      </w:r>
      <w:del w:id="90" w:author="daniel.calvey" w:date="2020-07-28T10:50:00Z">
        <w:r w:rsidRPr="007F4622" w:rsidDel="00FF1B5D">
          <w:rPr>
            <w:rFonts w:cstheme="minorHAnsi"/>
            <w:sz w:val="24"/>
            <w:szCs w:val="24"/>
          </w:rPr>
          <w:delText xml:space="preserve">and </w:delText>
        </w:r>
      </w:del>
      <w:r w:rsidRPr="007F4622">
        <w:rPr>
          <w:rFonts w:cstheme="minorHAnsi"/>
          <w:sz w:val="24"/>
          <w:szCs w:val="24"/>
        </w:rPr>
        <w:t>hip rotation.\\</w:t>
      </w:r>
    </w:p>
    <w:p w14:paraId="55A83ECD" w14:textId="1E0C9603" w:rsidR="007F4622" w:rsidRPr="007F4622" w:rsidRDefault="007F4622" w:rsidP="007F4622">
      <w:pPr>
        <w:jc w:val="both"/>
        <w:rPr>
          <w:rFonts w:cstheme="minorHAnsi"/>
          <w:sz w:val="24"/>
          <w:szCs w:val="24"/>
        </w:rPr>
      </w:pPr>
      <w:r w:rsidRPr="007F4622">
        <w:rPr>
          <w:rFonts w:cstheme="minorHAnsi"/>
          <w:sz w:val="24"/>
          <w:szCs w:val="24"/>
        </w:rPr>
        <w:t xml:space="preserve">The anterior and posterior portions of the gluteus </w:t>
      </w:r>
      <w:proofErr w:type="spellStart"/>
      <w:r w:rsidRPr="007F4622">
        <w:rPr>
          <w:rFonts w:cstheme="minorHAnsi"/>
          <w:sz w:val="24"/>
          <w:szCs w:val="24"/>
        </w:rPr>
        <w:t>medius</w:t>
      </w:r>
      <w:proofErr w:type="spellEnd"/>
      <w:r w:rsidRPr="007F4622">
        <w:rPr>
          <w:rFonts w:cstheme="minorHAnsi"/>
          <w:sz w:val="24"/>
          <w:szCs w:val="24"/>
        </w:rPr>
        <w:t xml:space="preserve"> muscle, besides their primary contribution to hip abduction, </w:t>
      </w:r>
      <w:ins w:id="91" w:author="daniel.calvey" w:date="2020-07-28T10:50:00Z">
        <w:r w:rsidR="00FF1B5D">
          <w:rPr>
            <w:rFonts w:cstheme="minorHAnsi"/>
            <w:sz w:val="24"/>
            <w:szCs w:val="24"/>
          </w:rPr>
          <w:t xml:space="preserve">supported </w:t>
        </w:r>
      </w:ins>
      <w:del w:id="92" w:author="daniel.calvey" w:date="2020-07-28T10:50:00Z">
        <w:r w:rsidRPr="007F4622" w:rsidDel="00FF1B5D">
          <w:rPr>
            <w:rFonts w:cstheme="minorHAnsi"/>
            <w:sz w:val="24"/>
            <w:szCs w:val="24"/>
          </w:rPr>
          <w:delText>were supporting</w:delText>
        </w:r>
      </w:del>
      <w:r w:rsidRPr="007F4622">
        <w:rPr>
          <w:rFonts w:cstheme="minorHAnsi"/>
          <w:sz w:val="24"/>
          <w:szCs w:val="24"/>
        </w:rPr>
        <w:t xml:space="preserve"> </w:t>
      </w:r>
      <w:del w:id="93" w:author="daniel.calvey" w:date="2020-07-28T10:50:00Z">
        <w:r w:rsidRPr="007F4622" w:rsidDel="00FF1B5D">
          <w:rPr>
            <w:rFonts w:cstheme="minorHAnsi"/>
            <w:sz w:val="24"/>
            <w:szCs w:val="24"/>
          </w:rPr>
          <w:delText>the</w:delText>
        </w:r>
      </w:del>
      <w:r w:rsidRPr="007F4622">
        <w:rPr>
          <w:rFonts w:cstheme="minorHAnsi"/>
          <w:sz w:val="24"/>
          <w:szCs w:val="24"/>
        </w:rPr>
        <w:t xml:space="preserve"> hip extension and flexion and its lateral and medial rotations. </w:t>
      </w:r>
      <w:ins w:id="94" w:author="daniel.calvey" w:date="2020-07-28T10:52:00Z">
        <w:r w:rsidR="00FF1B5D">
          <w:rPr>
            <w:rFonts w:cstheme="minorHAnsi"/>
            <w:sz w:val="24"/>
            <w:szCs w:val="24"/>
          </w:rPr>
          <w:t>However</w:t>
        </w:r>
      </w:ins>
      <w:del w:id="95" w:author="daniel.calvey" w:date="2020-07-28T10:52:00Z">
        <w:r w:rsidRPr="007F4622" w:rsidDel="00FF1B5D">
          <w:rPr>
            <w:rFonts w:cstheme="minorHAnsi"/>
            <w:sz w:val="24"/>
            <w:szCs w:val="24"/>
          </w:rPr>
          <w:delText>Though</w:delText>
        </w:r>
      </w:del>
      <w:r w:rsidRPr="007F4622">
        <w:rPr>
          <w:rFonts w:cstheme="minorHAnsi"/>
          <w:sz w:val="24"/>
          <w:szCs w:val="24"/>
        </w:rPr>
        <w:t xml:space="preserve">, the contribution of these muscles to the hip sagittal moment </w:t>
      </w:r>
      <w:ins w:id="96" w:author="daniel.calvey" w:date="2020-07-28T10:51:00Z">
        <w:r w:rsidR="00FF1B5D">
          <w:rPr>
            <w:rFonts w:cstheme="minorHAnsi"/>
            <w:sz w:val="24"/>
            <w:szCs w:val="24"/>
          </w:rPr>
          <w:t xml:space="preserve">was </w:t>
        </w:r>
      </w:ins>
      <w:r w:rsidRPr="007F4622">
        <w:rPr>
          <w:rFonts w:cstheme="minorHAnsi"/>
          <w:sz w:val="24"/>
          <w:szCs w:val="24"/>
        </w:rPr>
        <w:t>replaced by assistive devices and a modified set of activations in assisted subjects,</w:t>
      </w:r>
      <w:ins w:id="97" w:author="daniel.calvey" w:date="2020-07-28T10:52:00Z">
        <w:r w:rsidR="00FF1B5D">
          <w:rPr>
            <w:rFonts w:cstheme="minorHAnsi"/>
            <w:sz w:val="24"/>
            <w:szCs w:val="24"/>
          </w:rPr>
          <w:t xml:space="preserve"> resulting </w:t>
        </w:r>
      </w:ins>
      <w:del w:id="98" w:author="daniel.calvey" w:date="2020-07-28T10:52:00Z">
        <w:r w:rsidRPr="007F4622" w:rsidDel="00FF1B5D">
          <w:rPr>
            <w:rFonts w:cstheme="minorHAnsi"/>
            <w:sz w:val="24"/>
            <w:szCs w:val="24"/>
          </w:rPr>
          <w:delText xml:space="preserve"> and it resulted</w:delText>
        </w:r>
      </w:del>
      <w:r w:rsidRPr="007F4622">
        <w:rPr>
          <w:rFonts w:cstheme="minorHAnsi"/>
          <w:sz w:val="24"/>
          <w:szCs w:val="24"/>
        </w:rPr>
        <w:t xml:space="preserve"> in their muscular activity reduction.\\</w:t>
      </w:r>
    </w:p>
    <w:p w14:paraId="2C12943E" w14:textId="1B3C3E59" w:rsidR="007F4622" w:rsidRPr="007F4622" w:rsidRDefault="007F4622" w:rsidP="007F4622">
      <w:pPr>
        <w:jc w:val="both"/>
        <w:rPr>
          <w:rFonts w:cstheme="minorHAnsi"/>
          <w:sz w:val="24"/>
          <w:szCs w:val="24"/>
        </w:rPr>
      </w:pPr>
      <w:r w:rsidRPr="007F4622">
        <w:rPr>
          <w:rFonts w:cstheme="minorHAnsi"/>
          <w:sz w:val="24"/>
          <w:szCs w:val="24"/>
        </w:rPr>
        <w:t xml:space="preserve">The main differences between the muscular activity of the subjects walking normally and subjects walking while carrying a heavy load on the torso were the magnitude and timing of the muscular activations, which </w:t>
      </w:r>
      <w:ins w:id="99" w:author="daniel.calvey" w:date="2020-07-28T10:54:00Z">
        <w:r w:rsidR="00FF1B5D">
          <w:rPr>
            <w:rFonts w:cstheme="minorHAnsi"/>
            <w:sz w:val="24"/>
            <w:szCs w:val="24"/>
          </w:rPr>
          <w:t xml:space="preserve">had been </w:t>
        </w:r>
      </w:ins>
      <w:del w:id="100" w:author="daniel.calvey" w:date="2020-07-28T10:54:00Z">
        <w:r w:rsidRPr="007F4622" w:rsidDel="00FF1B5D">
          <w:rPr>
            <w:rFonts w:cstheme="minorHAnsi"/>
            <w:sz w:val="24"/>
            <w:szCs w:val="24"/>
          </w:rPr>
          <w:delText>were</w:delText>
        </w:r>
      </w:del>
      <w:r w:rsidRPr="007F4622">
        <w:rPr>
          <w:rFonts w:cstheme="minorHAnsi"/>
          <w:sz w:val="24"/>
          <w:szCs w:val="24"/>
        </w:rPr>
        <w:t xml:space="preserve"> observed </w:t>
      </w:r>
      <w:del w:id="101" w:author="daniel.calvey" w:date="2020-07-28T10:54:00Z">
        <w:r w:rsidRPr="007F4622" w:rsidDel="00FF1B5D">
          <w:rPr>
            <w:rFonts w:cstheme="minorHAnsi"/>
            <w:sz w:val="24"/>
            <w:szCs w:val="24"/>
          </w:rPr>
          <w:delText xml:space="preserve">already </w:delText>
        </w:r>
      </w:del>
      <w:r w:rsidRPr="007F4622">
        <w:rPr>
          <w:rFonts w:cstheme="minorHAnsi"/>
          <w:sz w:val="24"/>
          <w:szCs w:val="24"/>
        </w:rPr>
        <w:t xml:space="preserve">in other profiles as well. </w:t>
      </w:r>
      <w:commentRangeStart w:id="102"/>
      <w:r w:rsidRPr="007F4622">
        <w:rPr>
          <w:rFonts w:cstheme="minorHAnsi"/>
          <w:sz w:val="24"/>
          <w:szCs w:val="24"/>
        </w:rPr>
        <w:t xml:space="preserve">This load condition </w:t>
      </w:r>
      <w:ins w:id="103" w:author="daniel.calvey" w:date="2020-07-28T10:54:00Z">
        <w:r w:rsidR="00FF1B5D">
          <w:rPr>
            <w:rFonts w:cstheme="minorHAnsi"/>
            <w:sz w:val="24"/>
            <w:szCs w:val="24"/>
          </w:rPr>
          <w:t xml:space="preserve">partially </w:t>
        </w:r>
      </w:ins>
      <w:r w:rsidRPr="007F4622">
        <w:rPr>
          <w:rFonts w:cstheme="minorHAnsi"/>
          <w:sz w:val="24"/>
          <w:szCs w:val="24"/>
        </w:rPr>
        <w:t xml:space="preserve">affected </w:t>
      </w:r>
      <w:del w:id="104" w:author="daniel.calvey" w:date="2020-07-28T10:54:00Z">
        <w:r w:rsidRPr="007F4622" w:rsidDel="00FF1B5D">
          <w:rPr>
            <w:rFonts w:cstheme="minorHAnsi"/>
            <w:sz w:val="24"/>
            <w:szCs w:val="24"/>
          </w:rPr>
          <w:delText>partially</w:delText>
        </w:r>
      </w:del>
      <w:r w:rsidRPr="007F4622">
        <w:rPr>
          <w:rFonts w:cstheme="minorHAnsi"/>
          <w:sz w:val="24"/>
          <w:szCs w:val="24"/>
        </w:rPr>
        <w:t xml:space="preserve"> some muscles like Semimembranosus in which the muscles were not entirely replaced by the ideal devices.</w:t>
      </w:r>
      <w:commentRangeEnd w:id="102"/>
      <w:r w:rsidR="00F41449">
        <w:rPr>
          <w:rStyle w:val="CommentReference"/>
        </w:rPr>
        <w:commentReference w:id="102"/>
      </w:r>
    </w:p>
    <w:p w14:paraId="5FCDDA0D" w14:textId="2B575A24" w:rsidR="007F4622" w:rsidRPr="007F4622" w:rsidRDefault="007F4622" w:rsidP="007F4622">
      <w:pPr>
        <w:jc w:val="both"/>
        <w:rPr>
          <w:rFonts w:cstheme="minorHAnsi"/>
          <w:sz w:val="24"/>
          <w:szCs w:val="24"/>
        </w:rPr>
      </w:pPr>
      <w:r w:rsidRPr="007F4622">
        <w:rPr>
          <w:rFonts w:cstheme="minorHAnsi"/>
          <w:sz w:val="24"/>
          <w:szCs w:val="24"/>
        </w:rPr>
        <w:t xml:space="preserve">\paragraph*{Effect of devices on reaction forces moments of joints.} The change in the muscle coordination and augmenting assistive device to the subjects affected the reaction forces and moment of both assisted and unassisted joints. This relationship between the muscle activity and joint reaction forces has been </w:t>
      </w:r>
      <w:ins w:id="105" w:author="daniel.calvey" w:date="2020-07-28T10:57:00Z">
        <w:r w:rsidR="00F41449">
          <w:rPr>
            <w:rFonts w:cstheme="minorHAnsi"/>
            <w:sz w:val="24"/>
            <w:szCs w:val="24"/>
          </w:rPr>
          <w:t xml:space="preserve">established </w:t>
        </w:r>
      </w:ins>
      <w:del w:id="106" w:author="daniel.calvey" w:date="2020-07-28T10:57:00Z">
        <w:r w:rsidRPr="007F4622" w:rsidDel="00F41449">
          <w:rPr>
            <w:rFonts w:cstheme="minorHAnsi"/>
            <w:sz w:val="24"/>
            <w:szCs w:val="24"/>
          </w:rPr>
          <w:delText>proven</w:delText>
        </w:r>
      </w:del>
      <w:r w:rsidRPr="007F4622">
        <w:rPr>
          <w:rFonts w:cstheme="minorHAnsi"/>
          <w:sz w:val="24"/>
          <w:szCs w:val="24"/>
        </w:rPr>
        <w:t xml:space="preserve"> through different literature</w:t>
      </w:r>
      <w:del w:id="107" w:author="daniel.calvey" w:date="2020-07-28T10:57:00Z">
        <w:r w:rsidRPr="007F4622" w:rsidDel="00F41449">
          <w:rPr>
            <w:rFonts w:cstheme="minorHAnsi"/>
            <w:sz w:val="24"/>
            <w:szCs w:val="24"/>
          </w:rPr>
          <w:delText>s</w:delText>
        </w:r>
      </w:del>
      <w:r w:rsidRPr="007F4622">
        <w:rPr>
          <w:rFonts w:cstheme="minorHAnsi"/>
          <w:sz w:val="24"/>
          <w:szCs w:val="24"/>
        </w:rPr>
        <w:t>\</w:t>
      </w:r>
      <w:proofErr w:type="gramStart"/>
      <w:r w:rsidRPr="007F4622">
        <w:rPr>
          <w:rFonts w:cstheme="minorHAnsi"/>
          <w:sz w:val="24"/>
          <w:szCs w:val="24"/>
        </w:rPr>
        <w:t>cite{</w:t>
      </w:r>
      <w:proofErr w:type="gramEnd"/>
      <w:r w:rsidRPr="007F4622">
        <w:rPr>
          <w:rFonts w:cstheme="minorHAnsi"/>
          <w:sz w:val="24"/>
          <w:szCs w:val="24"/>
        </w:rPr>
        <w:t>171,170,173,174}. The modified coordination of muscles in the ankle joint reduces the reaction forces and moments of the ankle in the swing phase while increasing them slightly during the stance stage</w:t>
      </w:r>
      <w:ins w:id="108" w:author="daniel.calvey" w:date="2020-07-28T10:58:00Z">
        <w:r w:rsidR="00F41449">
          <w:rPr>
            <w:rFonts w:cstheme="minorHAnsi"/>
            <w:sz w:val="24"/>
            <w:szCs w:val="24"/>
          </w:rPr>
          <w:t>,</w:t>
        </w:r>
      </w:ins>
      <w:r w:rsidRPr="007F4622">
        <w:rPr>
          <w:rFonts w:cstheme="minorHAnsi"/>
          <w:sz w:val="24"/>
          <w:szCs w:val="24"/>
        </w:rPr>
        <w:t xml:space="preserve"> as shown in Figure</w:t>
      </w:r>
      <w:ins w:id="109" w:author="daniel.calvey" w:date="2020-07-28T10:58:00Z">
        <w:r w:rsidR="00F41449">
          <w:rPr>
            <w:rFonts w:cstheme="minorHAnsi"/>
            <w:sz w:val="24"/>
            <w:szCs w:val="24"/>
          </w:rPr>
          <w:t>s</w:t>
        </w:r>
      </w:ins>
      <w:r w:rsidRPr="007F4622">
        <w:rPr>
          <w:rFonts w:cstheme="minorHAnsi"/>
          <w:sz w:val="24"/>
          <w:szCs w:val="24"/>
        </w:rPr>
        <w:t xml:space="preserve"> 1 and 2 in \</w:t>
      </w:r>
      <w:proofErr w:type="spellStart"/>
      <w:proofErr w:type="gramStart"/>
      <w:r w:rsidRPr="007F4622">
        <w:rPr>
          <w:rFonts w:cstheme="minorHAnsi"/>
          <w:sz w:val="24"/>
          <w:szCs w:val="24"/>
        </w:rPr>
        <w:t>nameref</w:t>
      </w:r>
      <w:proofErr w:type="spellEnd"/>
      <w:r w:rsidRPr="007F4622">
        <w:rPr>
          <w:rFonts w:cstheme="minorHAnsi"/>
          <w:sz w:val="24"/>
          <w:szCs w:val="24"/>
        </w:rPr>
        <w:t>{</w:t>
      </w:r>
      <w:proofErr w:type="gramEnd"/>
      <w:r w:rsidRPr="007F4622">
        <w:rPr>
          <w:rFonts w:cstheme="minorHAnsi"/>
          <w:sz w:val="24"/>
          <w:szCs w:val="24"/>
        </w:rPr>
        <w:t xml:space="preserve">S3_Appendix}. The effect of muscle recruitment change was evident in the medial-lateral reaction force and extension-flexion reaction moment of the ankle. The study accomplished by Veen et al. \cite{170} shows that </w:t>
      </w:r>
      <w:ins w:id="110" w:author="daniel.calvey" w:date="2020-07-28T10:58:00Z">
        <w:r w:rsidR="00F41449">
          <w:rPr>
            <w:rFonts w:cstheme="minorHAnsi"/>
            <w:sz w:val="24"/>
            <w:szCs w:val="24"/>
          </w:rPr>
          <w:t xml:space="preserve">an </w:t>
        </w:r>
      </w:ins>
      <w:r w:rsidRPr="007F4622">
        <w:rPr>
          <w:rFonts w:cstheme="minorHAnsi"/>
          <w:sz w:val="24"/>
          <w:szCs w:val="24"/>
        </w:rPr>
        <w:t xml:space="preserve">increase in the activation of rectus femoris and gastrocnemius muscles along with a decrease in activation of the soleus muscle can reduce the reaction forces of the ankle joint. Although assistive devices increased the activation of the rectus femoris, the effect of devices on the gastrocnemius and soleus muscles was not favorable </w:t>
      </w:r>
      <w:ins w:id="111" w:author="daniel.calvey" w:date="2020-07-28T10:59:00Z">
        <w:r w:rsidR="00F41449">
          <w:rPr>
            <w:rFonts w:cstheme="minorHAnsi"/>
            <w:sz w:val="24"/>
            <w:szCs w:val="24"/>
          </w:rPr>
          <w:t xml:space="preserve">in reducing </w:t>
        </w:r>
      </w:ins>
      <w:del w:id="112" w:author="daniel.calvey" w:date="2020-07-28T10:59:00Z">
        <w:r w:rsidRPr="007F4622" w:rsidDel="00F41449">
          <w:rPr>
            <w:rFonts w:cstheme="minorHAnsi"/>
            <w:sz w:val="24"/>
            <w:szCs w:val="24"/>
          </w:rPr>
          <w:delText>to reduce</w:delText>
        </w:r>
      </w:del>
      <w:r w:rsidRPr="007F4622">
        <w:rPr>
          <w:rFonts w:cstheme="minorHAnsi"/>
          <w:sz w:val="24"/>
          <w:szCs w:val="24"/>
        </w:rPr>
        <w:t xml:space="preserve"> the reaction force, especially during the stance phase. This coordination of muscles explains the behavior of reaction moments and forces of the ankle joint.\\</w:t>
      </w:r>
    </w:p>
    <w:p w14:paraId="77330228" w14:textId="38414823" w:rsidR="007F4622" w:rsidRPr="007F4622" w:rsidRDefault="007F4622" w:rsidP="007F4622">
      <w:pPr>
        <w:jc w:val="both"/>
        <w:rPr>
          <w:rFonts w:cstheme="minorHAnsi"/>
          <w:sz w:val="24"/>
          <w:szCs w:val="24"/>
        </w:rPr>
      </w:pPr>
      <w:r w:rsidRPr="007F4622">
        <w:rPr>
          <w:rFonts w:cstheme="minorHAnsi"/>
          <w:sz w:val="24"/>
          <w:szCs w:val="24"/>
        </w:rPr>
        <w:t xml:space="preserve">The effect of devices and altered muscle recruitment strategy on the reaction moments and forces of the patellofemoral and knee joint was substantial. The reaction forces of the patellofemoral and knee joints decreased during the early stance phase, and </w:t>
      </w:r>
      <w:del w:id="113" w:author="daniel.calvey" w:date="2020-07-28T11:00:00Z">
        <w:r w:rsidRPr="007F4622" w:rsidDel="00F41449">
          <w:rPr>
            <w:rFonts w:cstheme="minorHAnsi"/>
            <w:sz w:val="24"/>
            <w:szCs w:val="24"/>
          </w:rPr>
          <w:delText>the</w:delText>
        </w:r>
      </w:del>
      <w:r w:rsidRPr="007F4622">
        <w:rPr>
          <w:rFonts w:cstheme="minorHAnsi"/>
          <w:sz w:val="24"/>
          <w:szCs w:val="24"/>
        </w:rPr>
        <w:t xml:space="preserve"> increased during the late stance</w:t>
      </w:r>
      <w:ins w:id="114" w:author="daniel.calvey" w:date="2020-07-28T11:00:00Z">
        <w:r w:rsidR="00F41449">
          <w:rPr>
            <w:rFonts w:cstheme="minorHAnsi"/>
            <w:sz w:val="24"/>
            <w:szCs w:val="24"/>
          </w:rPr>
          <w:t>,</w:t>
        </w:r>
      </w:ins>
      <w:r w:rsidRPr="007F4622">
        <w:rPr>
          <w:rFonts w:cstheme="minorHAnsi"/>
          <w:sz w:val="24"/>
          <w:szCs w:val="24"/>
        </w:rPr>
        <w:t xml:space="preserve"> as shown in Figure</w:t>
      </w:r>
      <w:ins w:id="115" w:author="daniel.calvey" w:date="2020-07-28T11:00:00Z">
        <w:r w:rsidR="00F41449">
          <w:rPr>
            <w:rFonts w:cstheme="minorHAnsi"/>
            <w:sz w:val="24"/>
            <w:szCs w:val="24"/>
          </w:rPr>
          <w:t>s</w:t>
        </w:r>
      </w:ins>
      <w:r w:rsidRPr="007F4622">
        <w:rPr>
          <w:rFonts w:cstheme="minorHAnsi"/>
          <w:sz w:val="24"/>
          <w:szCs w:val="24"/>
        </w:rPr>
        <w:t xml:space="preserve"> 3 and 4 in \</w:t>
      </w:r>
      <w:proofErr w:type="spellStart"/>
      <w:proofErr w:type="gramStart"/>
      <w:r w:rsidRPr="007F4622">
        <w:rPr>
          <w:rFonts w:cstheme="minorHAnsi"/>
          <w:sz w:val="24"/>
          <w:szCs w:val="24"/>
        </w:rPr>
        <w:t>nameref</w:t>
      </w:r>
      <w:proofErr w:type="spellEnd"/>
      <w:r w:rsidRPr="007F4622">
        <w:rPr>
          <w:rFonts w:cstheme="minorHAnsi"/>
          <w:sz w:val="24"/>
          <w:szCs w:val="24"/>
        </w:rPr>
        <w:t>{</w:t>
      </w:r>
      <w:proofErr w:type="gramEnd"/>
      <w:r w:rsidRPr="007F4622">
        <w:rPr>
          <w:rFonts w:cstheme="minorHAnsi"/>
          <w:sz w:val="24"/>
          <w:szCs w:val="24"/>
        </w:rPr>
        <w:t xml:space="preserve">S3_Appendix}. The analysis of muscle effect on the tibiofemoral forces showed that the hamstring muscles </w:t>
      </w:r>
      <w:del w:id="116" w:author="daniel.calvey" w:date="2020-07-28T11:01:00Z">
        <w:r w:rsidRPr="007F4622" w:rsidDel="00F41449">
          <w:rPr>
            <w:rFonts w:cstheme="minorHAnsi"/>
            <w:sz w:val="24"/>
            <w:szCs w:val="24"/>
          </w:rPr>
          <w:delText xml:space="preserve">have a </w:delText>
        </w:r>
      </w:del>
      <w:r w:rsidRPr="007F4622">
        <w:rPr>
          <w:rFonts w:cstheme="minorHAnsi"/>
          <w:sz w:val="24"/>
          <w:szCs w:val="24"/>
        </w:rPr>
        <w:t>significant</w:t>
      </w:r>
      <w:ins w:id="117" w:author="daniel.calvey" w:date="2020-07-28T11:01:00Z">
        <w:r w:rsidR="00F41449">
          <w:rPr>
            <w:rFonts w:cstheme="minorHAnsi"/>
            <w:sz w:val="24"/>
            <w:szCs w:val="24"/>
          </w:rPr>
          <w:t>ly</w:t>
        </w:r>
      </w:ins>
      <w:r w:rsidRPr="007F4622">
        <w:rPr>
          <w:rFonts w:cstheme="minorHAnsi"/>
          <w:sz w:val="24"/>
          <w:szCs w:val="24"/>
        </w:rPr>
        <w:t xml:space="preserve"> impact </w:t>
      </w:r>
      <w:del w:id="118" w:author="daniel.calvey" w:date="2020-07-28T11:01:00Z">
        <w:r w:rsidRPr="007F4622" w:rsidDel="00F41449">
          <w:rPr>
            <w:rFonts w:cstheme="minorHAnsi"/>
            <w:sz w:val="24"/>
            <w:szCs w:val="24"/>
          </w:rPr>
          <w:delText>on</w:delText>
        </w:r>
      </w:del>
      <w:r w:rsidRPr="007F4622">
        <w:rPr>
          <w:rFonts w:cstheme="minorHAnsi"/>
          <w:sz w:val="24"/>
          <w:szCs w:val="24"/>
        </w:rPr>
        <w:t xml:space="preserve"> the reaction forces of the knee during the early stance, while the gastrocnemius, rectus </w:t>
      </w:r>
      <w:r w:rsidRPr="007F4622">
        <w:rPr>
          <w:rFonts w:cstheme="minorHAnsi"/>
          <w:sz w:val="24"/>
          <w:szCs w:val="24"/>
        </w:rPr>
        <w:lastRenderedPageBreak/>
        <w:t>femoris, and iliopsoas muscles affect</w:t>
      </w:r>
      <w:del w:id="119" w:author="daniel.calvey" w:date="2020-07-28T11:01:00Z">
        <w:r w:rsidRPr="007F4622" w:rsidDel="00F41449">
          <w:rPr>
            <w:rFonts w:cstheme="minorHAnsi"/>
            <w:sz w:val="24"/>
            <w:szCs w:val="24"/>
          </w:rPr>
          <w:delText>ing</w:delText>
        </w:r>
      </w:del>
      <w:r w:rsidRPr="007F4622">
        <w:rPr>
          <w:rFonts w:cstheme="minorHAnsi"/>
          <w:sz w:val="24"/>
          <w:szCs w:val="24"/>
        </w:rPr>
        <w:t xml:space="preserve"> the reaction forces during the late stance stage \cite{171,170}.\\</w:t>
      </w:r>
    </w:p>
    <w:p w14:paraId="7AE6A5C6" w14:textId="380D1C94" w:rsidR="007F4622" w:rsidRPr="007F4622" w:rsidRDefault="007F4622" w:rsidP="007F4622">
      <w:pPr>
        <w:jc w:val="both"/>
        <w:rPr>
          <w:rFonts w:cstheme="minorHAnsi"/>
          <w:sz w:val="24"/>
          <w:szCs w:val="24"/>
        </w:rPr>
      </w:pPr>
      <w:r w:rsidRPr="007F4622">
        <w:rPr>
          <w:rFonts w:cstheme="minorHAnsi"/>
          <w:sz w:val="24"/>
          <w:szCs w:val="24"/>
        </w:rPr>
        <w:t xml:space="preserve">The increase in the activation of the soleus and decrease of the activation of hamstring muscles (i.e., semimembranosus, semitendinosus, and biceps femoris muscles) reduced the reaction force of the knee in </w:t>
      </w:r>
      <w:ins w:id="120" w:author="daniel.calvey" w:date="2020-07-28T11:02:00Z">
        <w:r w:rsidR="00F41449">
          <w:rPr>
            <w:rFonts w:cstheme="minorHAnsi"/>
            <w:sz w:val="24"/>
            <w:szCs w:val="24"/>
          </w:rPr>
          <w:t xml:space="preserve">the </w:t>
        </w:r>
      </w:ins>
      <w:r w:rsidRPr="007F4622">
        <w:rPr>
          <w:rFonts w:cstheme="minorHAnsi"/>
          <w:sz w:val="24"/>
          <w:szCs w:val="24"/>
        </w:rPr>
        <w:t>early stance phase. During the late stance, we hypothesize</w:t>
      </w:r>
      <w:ins w:id="121" w:author="daniel.calvey" w:date="2020-07-28T11:02:00Z">
        <w:r w:rsidR="00F41449">
          <w:rPr>
            <w:rFonts w:cstheme="minorHAnsi"/>
            <w:sz w:val="24"/>
            <w:szCs w:val="24"/>
          </w:rPr>
          <w:t>d</w:t>
        </w:r>
      </w:ins>
      <w:r w:rsidRPr="007F4622">
        <w:rPr>
          <w:rFonts w:cstheme="minorHAnsi"/>
          <w:sz w:val="24"/>
          <w:szCs w:val="24"/>
        </w:rPr>
        <w:t xml:space="preserve"> that the substantial promotion and reduction of the rectus </w:t>
      </w:r>
      <w:proofErr w:type="spellStart"/>
      <w:r w:rsidRPr="007F4622">
        <w:rPr>
          <w:rFonts w:cstheme="minorHAnsi"/>
          <w:sz w:val="24"/>
          <w:szCs w:val="24"/>
        </w:rPr>
        <w:t>femoris</w:t>
      </w:r>
      <w:proofErr w:type="spellEnd"/>
      <w:r w:rsidRPr="007F4622">
        <w:rPr>
          <w:rFonts w:cstheme="minorHAnsi"/>
          <w:sz w:val="24"/>
          <w:szCs w:val="24"/>
        </w:rPr>
        <w:t xml:space="preserve"> and gluteus </w:t>
      </w:r>
      <w:proofErr w:type="spellStart"/>
      <w:r w:rsidRPr="007F4622">
        <w:rPr>
          <w:rFonts w:cstheme="minorHAnsi"/>
          <w:sz w:val="24"/>
          <w:szCs w:val="24"/>
        </w:rPr>
        <w:t>medius</w:t>
      </w:r>
      <w:proofErr w:type="spellEnd"/>
      <w:r w:rsidRPr="007F4622">
        <w:rPr>
          <w:rFonts w:cstheme="minorHAnsi"/>
          <w:sz w:val="24"/>
          <w:szCs w:val="24"/>
        </w:rPr>
        <w:t xml:space="preserve"> activities, sequentially, became dominant to the reduction of activities of other muscles and resulted in </w:t>
      </w:r>
      <w:ins w:id="122" w:author="daniel.calvey" w:date="2020-07-28T11:02:00Z">
        <w:r w:rsidR="00F41449">
          <w:rPr>
            <w:rFonts w:cstheme="minorHAnsi"/>
            <w:sz w:val="24"/>
            <w:szCs w:val="24"/>
          </w:rPr>
          <w:t xml:space="preserve">a </w:t>
        </w:r>
      </w:ins>
      <w:del w:id="123" w:author="daniel.calvey" w:date="2020-07-28T11:02:00Z">
        <w:r w:rsidRPr="007F4622" w:rsidDel="00F41449">
          <w:rPr>
            <w:rFonts w:cstheme="minorHAnsi"/>
            <w:sz w:val="24"/>
            <w:szCs w:val="24"/>
          </w:rPr>
          <w:delText>the</w:delText>
        </w:r>
      </w:del>
      <w:r w:rsidRPr="007F4622">
        <w:rPr>
          <w:rFonts w:cstheme="minorHAnsi"/>
          <w:sz w:val="24"/>
          <w:szCs w:val="24"/>
        </w:rPr>
        <w:t xml:space="preserve"> </w:t>
      </w:r>
      <w:proofErr w:type="spellStart"/>
      <w:r w:rsidRPr="007F4622">
        <w:rPr>
          <w:rFonts w:cstheme="minorHAnsi"/>
          <w:sz w:val="24"/>
          <w:szCs w:val="24"/>
        </w:rPr>
        <w:t>tibiofemoral</w:t>
      </w:r>
      <w:proofErr w:type="spellEnd"/>
      <w:r w:rsidRPr="007F4622">
        <w:rPr>
          <w:rFonts w:cstheme="minorHAnsi"/>
          <w:sz w:val="24"/>
          <w:szCs w:val="24"/>
        </w:rPr>
        <w:t xml:space="preserve"> reaction force increase. Since the behavior of the other reaction force components in both the patellofemoral and knee joints was practically identical </w:t>
      </w:r>
      <w:ins w:id="124" w:author="daniel.calvey" w:date="2020-07-28T11:03:00Z">
        <w:r w:rsidR="00F41449">
          <w:rPr>
            <w:rFonts w:cstheme="minorHAnsi"/>
            <w:sz w:val="24"/>
            <w:szCs w:val="24"/>
          </w:rPr>
          <w:t xml:space="preserve">to </w:t>
        </w:r>
      </w:ins>
      <w:del w:id="125" w:author="daniel.calvey" w:date="2020-07-28T11:03:00Z">
        <w:r w:rsidRPr="007F4622" w:rsidDel="00F41449">
          <w:rPr>
            <w:rFonts w:cstheme="minorHAnsi"/>
            <w:sz w:val="24"/>
            <w:szCs w:val="24"/>
          </w:rPr>
          <w:delText>with</w:delText>
        </w:r>
      </w:del>
      <w:r w:rsidRPr="007F4622">
        <w:rPr>
          <w:rFonts w:cstheme="minorHAnsi"/>
          <w:sz w:val="24"/>
          <w:szCs w:val="24"/>
        </w:rPr>
        <w:t xml:space="preserve"> the </w:t>
      </w:r>
      <w:proofErr w:type="spellStart"/>
      <w:r w:rsidRPr="007F4622">
        <w:rPr>
          <w:rFonts w:cstheme="minorHAnsi"/>
          <w:sz w:val="24"/>
          <w:szCs w:val="24"/>
        </w:rPr>
        <w:t>tibiofemoral</w:t>
      </w:r>
      <w:proofErr w:type="spellEnd"/>
      <w:r w:rsidRPr="007F4622">
        <w:rPr>
          <w:rFonts w:cstheme="minorHAnsi"/>
          <w:sz w:val="24"/>
          <w:szCs w:val="24"/>
        </w:rPr>
        <w:t xml:space="preserve"> performance, </w:t>
      </w:r>
      <w:commentRangeStart w:id="126"/>
      <w:r w:rsidRPr="007F4622">
        <w:rPr>
          <w:rFonts w:cstheme="minorHAnsi"/>
          <w:sz w:val="24"/>
          <w:szCs w:val="24"/>
        </w:rPr>
        <w:t xml:space="preserve">we think that </w:t>
      </w:r>
      <w:commentRangeEnd w:id="126"/>
      <w:r w:rsidR="00F41449">
        <w:rPr>
          <w:rStyle w:val="CommentReference"/>
        </w:rPr>
        <w:commentReference w:id="126"/>
      </w:r>
      <w:r w:rsidRPr="007F4622">
        <w:rPr>
          <w:rFonts w:cstheme="minorHAnsi"/>
          <w:sz w:val="24"/>
          <w:szCs w:val="24"/>
        </w:rPr>
        <w:t xml:space="preserve">the muscle arrangement had the same effect on </w:t>
      </w:r>
      <w:del w:id="127" w:author="daniel.calvey" w:date="2020-07-28T11:03:00Z">
        <w:r w:rsidRPr="007F4622" w:rsidDel="00F41449">
          <w:rPr>
            <w:rFonts w:cstheme="minorHAnsi"/>
            <w:sz w:val="24"/>
            <w:szCs w:val="24"/>
          </w:rPr>
          <w:delText>t</w:delText>
        </w:r>
      </w:del>
      <w:r w:rsidRPr="007F4622">
        <w:rPr>
          <w:rFonts w:cstheme="minorHAnsi"/>
          <w:sz w:val="24"/>
          <w:szCs w:val="24"/>
        </w:rPr>
        <w:t xml:space="preserve">other reaction forces. However, since the hip muscles' effect on the knee reaction force </w:t>
      </w:r>
      <w:commentRangeStart w:id="128"/>
      <w:r w:rsidRPr="007F4622">
        <w:rPr>
          <w:rFonts w:cstheme="minorHAnsi"/>
          <w:sz w:val="24"/>
          <w:szCs w:val="24"/>
        </w:rPr>
        <w:t xml:space="preserve">was proven </w:t>
      </w:r>
      <w:commentRangeEnd w:id="128"/>
      <w:r w:rsidR="00BE7E5C">
        <w:rPr>
          <w:rStyle w:val="CommentReference"/>
        </w:rPr>
        <w:commentReference w:id="128"/>
      </w:r>
      <w:r w:rsidRPr="007F4622">
        <w:rPr>
          <w:rFonts w:cstheme="minorHAnsi"/>
          <w:sz w:val="24"/>
          <w:szCs w:val="24"/>
        </w:rPr>
        <w:t xml:space="preserve">\cite{170,171}, this claim needs to be justified in a more isolated condition, such as assisting a joint condition. Although the reaction moments in both joints </w:t>
      </w:r>
      <w:del w:id="129" w:author="daniel.calvey" w:date="2020-07-28T11:08:00Z">
        <w:r w:rsidRPr="007F4622" w:rsidDel="00BE7E5C">
          <w:rPr>
            <w:rFonts w:cstheme="minorHAnsi"/>
            <w:sz w:val="24"/>
            <w:szCs w:val="24"/>
          </w:rPr>
          <w:delText>were</w:delText>
        </w:r>
      </w:del>
      <w:r w:rsidRPr="007F4622">
        <w:rPr>
          <w:rFonts w:cstheme="minorHAnsi"/>
          <w:sz w:val="24"/>
          <w:szCs w:val="24"/>
        </w:rPr>
        <w:t xml:space="preserve"> roughly </w:t>
      </w:r>
      <w:ins w:id="130" w:author="daniel.calvey" w:date="2020-07-28T11:08:00Z">
        <w:r w:rsidR="00BE7E5C">
          <w:rPr>
            <w:rFonts w:cstheme="minorHAnsi"/>
            <w:sz w:val="24"/>
            <w:szCs w:val="24"/>
          </w:rPr>
          <w:t xml:space="preserve">followed </w:t>
        </w:r>
      </w:ins>
      <w:del w:id="131" w:author="daniel.calvey" w:date="2020-07-28T11:08:00Z">
        <w:r w:rsidRPr="007F4622" w:rsidDel="00BE7E5C">
          <w:rPr>
            <w:rFonts w:cstheme="minorHAnsi"/>
            <w:sz w:val="24"/>
            <w:szCs w:val="24"/>
          </w:rPr>
          <w:delText>following</w:delText>
        </w:r>
      </w:del>
      <w:r w:rsidRPr="007F4622">
        <w:rPr>
          <w:rFonts w:cstheme="minorHAnsi"/>
          <w:sz w:val="24"/>
          <w:szCs w:val="24"/>
        </w:rPr>
        <w:t xml:space="preserve"> the reaction forces' behavior, the effect of devices on the reaction moments was slightly different in </w:t>
      </w:r>
      <w:ins w:id="132" w:author="daniel.calvey" w:date="2020-07-28T11:08:00Z">
        <w:r w:rsidR="00BE7E5C">
          <w:rPr>
            <w:rFonts w:cstheme="minorHAnsi"/>
            <w:sz w:val="24"/>
            <w:szCs w:val="24"/>
          </w:rPr>
          <w:t xml:space="preserve">that </w:t>
        </w:r>
      </w:ins>
      <w:del w:id="133" w:author="daniel.calvey" w:date="2020-07-28T11:08:00Z">
        <w:r w:rsidRPr="007F4622" w:rsidDel="00BE7E5C">
          <w:rPr>
            <w:rFonts w:cstheme="minorHAnsi"/>
            <w:sz w:val="24"/>
            <w:szCs w:val="24"/>
          </w:rPr>
          <w:delText>which</w:delText>
        </w:r>
      </w:del>
      <w:r w:rsidRPr="007F4622">
        <w:rPr>
          <w:rFonts w:cstheme="minorHAnsi"/>
          <w:sz w:val="24"/>
          <w:szCs w:val="24"/>
        </w:rPr>
        <w:t xml:space="preserve"> the </w:t>
      </w:r>
      <w:proofErr w:type="spellStart"/>
      <w:r w:rsidRPr="007F4622">
        <w:rPr>
          <w:rFonts w:cstheme="minorHAnsi"/>
          <w:sz w:val="24"/>
          <w:szCs w:val="24"/>
        </w:rPr>
        <w:t>biarticular</w:t>
      </w:r>
      <w:proofErr w:type="spellEnd"/>
      <w:r w:rsidRPr="007F4622">
        <w:rPr>
          <w:rFonts w:cstheme="minorHAnsi"/>
          <w:sz w:val="24"/>
          <w:szCs w:val="24"/>
        </w:rPr>
        <w:t xml:space="preserve"> exoskeleton was able to reduce the reaction moments and have lower peaks than the monoarticular device on the extension-flexion reaction moment</w:t>
      </w:r>
      <w:ins w:id="134" w:author="daniel.calvey" w:date="2020-07-28T11:09:00Z">
        <w:r w:rsidR="00BE7E5C">
          <w:rPr>
            <w:rFonts w:cstheme="minorHAnsi"/>
            <w:sz w:val="24"/>
            <w:szCs w:val="24"/>
          </w:rPr>
          <w:t>,</w:t>
        </w:r>
      </w:ins>
      <w:r w:rsidRPr="007F4622">
        <w:rPr>
          <w:rFonts w:cstheme="minorHAnsi"/>
          <w:sz w:val="24"/>
          <w:szCs w:val="24"/>
        </w:rPr>
        <w:t xml:space="preserve"> which is represented in Figure 5 in \</w:t>
      </w:r>
      <w:proofErr w:type="spellStart"/>
      <w:r w:rsidRPr="007F4622">
        <w:rPr>
          <w:rFonts w:cstheme="minorHAnsi"/>
          <w:sz w:val="24"/>
          <w:szCs w:val="24"/>
        </w:rPr>
        <w:t>nameref</w:t>
      </w:r>
      <w:proofErr w:type="spellEnd"/>
      <w:r w:rsidRPr="007F4622">
        <w:rPr>
          <w:rFonts w:cstheme="minorHAnsi"/>
          <w:sz w:val="24"/>
          <w:szCs w:val="24"/>
        </w:rPr>
        <w:t>{S3_Appendix}.\\</w:t>
      </w:r>
    </w:p>
    <w:p w14:paraId="7D7296D6" w14:textId="77777777" w:rsidR="007F4622" w:rsidRPr="007F4622" w:rsidRDefault="007F4622" w:rsidP="007F4622">
      <w:pPr>
        <w:jc w:val="both"/>
        <w:rPr>
          <w:rFonts w:cstheme="minorHAnsi"/>
          <w:sz w:val="24"/>
          <w:szCs w:val="24"/>
        </w:rPr>
      </w:pPr>
      <w:r w:rsidRPr="007F4622">
        <w:rPr>
          <w:rFonts w:cstheme="minorHAnsi"/>
          <w:sz w:val="24"/>
          <w:szCs w:val="24"/>
        </w:rPr>
        <w:t>Although the reaction forces and moments of the knee joint</w:t>
      </w:r>
      <w:del w:id="135" w:author="daniel.calvey" w:date="2020-07-28T11:09:00Z">
        <w:r w:rsidRPr="007F4622" w:rsidDel="00BE7E5C">
          <w:rPr>
            <w:rFonts w:cstheme="minorHAnsi"/>
            <w:sz w:val="24"/>
            <w:szCs w:val="24"/>
          </w:rPr>
          <w:delText xml:space="preserve"> were</w:delText>
        </w:r>
      </w:del>
      <w:r w:rsidRPr="007F4622">
        <w:rPr>
          <w:rFonts w:cstheme="minorHAnsi"/>
          <w:sz w:val="24"/>
          <w:szCs w:val="24"/>
        </w:rPr>
        <w:t xml:space="preserve"> increased during the late stance phase, the assistive devices were able to reduce </w:t>
      </w:r>
      <w:del w:id="136" w:author="daniel.calvey" w:date="2020-07-28T11:09:00Z">
        <w:r w:rsidRPr="007F4622" w:rsidDel="00BE7E5C">
          <w:rPr>
            <w:rFonts w:cstheme="minorHAnsi"/>
            <w:sz w:val="24"/>
            <w:szCs w:val="24"/>
          </w:rPr>
          <w:delText>the</w:delText>
        </w:r>
      </w:del>
      <w:r w:rsidRPr="007F4622">
        <w:rPr>
          <w:rFonts w:cstheme="minorHAnsi"/>
          <w:sz w:val="24"/>
          <w:szCs w:val="24"/>
        </w:rPr>
        <w:t xml:space="preserve"> most of the maximum or peak reaction forces and moments on the knee joint. Additionally, the modified muscle recruitment effect on the reaction forces and moments during the swing phase was remarkably lower than its effect on the stance phase; nonetheless, the tibiofemoral force experienced considerable reaction force reduction during the swing phase compared to other reaction forces.\\</w:t>
      </w:r>
    </w:p>
    <w:p w14:paraId="30117DF7" w14:textId="162E0D0A" w:rsidR="007F4622" w:rsidRPr="007F4622" w:rsidRDefault="007F4622" w:rsidP="007F4622">
      <w:pPr>
        <w:jc w:val="both"/>
        <w:rPr>
          <w:rFonts w:cstheme="minorHAnsi"/>
          <w:sz w:val="24"/>
          <w:szCs w:val="24"/>
        </w:rPr>
      </w:pPr>
      <w:r w:rsidRPr="007F4622">
        <w:rPr>
          <w:rFonts w:cstheme="minorHAnsi"/>
          <w:sz w:val="24"/>
          <w:szCs w:val="24"/>
        </w:rPr>
        <w:t xml:space="preserve">The reaction forces of the hip joint were affected by the activity of a group of muscles mentioned in \cite{170}, including the gluteus minus, gluteus </w:t>
      </w:r>
      <w:proofErr w:type="spellStart"/>
      <w:r w:rsidRPr="007F4622">
        <w:rPr>
          <w:rFonts w:cstheme="minorHAnsi"/>
          <w:sz w:val="24"/>
          <w:szCs w:val="24"/>
        </w:rPr>
        <w:t>medius</w:t>
      </w:r>
      <w:proofErr w:type="spellEnd"/>
      <w:r w:rsidRPr="007F4622">
        <w:rPr>
          <w:rFonts w:cstheme="minorHAnsi"/>
          <w:sz w:val="24"/>
          <w:szCs w:val="24"/>
        </w:rPr>
        <w:t xml:space="preserve">, iliopsoas, and rectus femoris muscles. The increase in the activity of the rectus femoris incorporation with iliopsoas and gluteus </w:t>
      </w:r>
      <w:proofErr w:type="spellStart"/>
      <w:r w:rsidRPr="007F4622">
        <w:rPr>
          <w:rFonts w:cstheme="minorHAnsi"/>
          <w:sz w:val="24"/>
          <w:szCs w:val="24"/>
        </w:rPr>
        <w:t>medius</w:t>
      </w:r>
      <w:proofErr w:type="spellEnd"/>
      <w:r w:rsidRPr="007F4622">
        <w:rPr>
          <w:rFonts w:cstheme="minorHAnsi"/>
          <w:sz w:val="24"/>
          <w:szCs w:val="24"/>
        </w:rPr>
        <w:t xml:space="preserve"> muscle activity reduction decreased the reaction forces of the hip joint. This reduction was considerable during </w:t>
      </w:r>
      <w:ins w:id="137" w:author="daniel.calvey" w:date="2020-07-28T11:10:00Z">
        <w:r w:rsidR="00BE7E5C">
          <w:rPr>
            <w:rFonts w:cstheme="minorHAnsi"/>
            <w:sz w:val="24"/>
            <w:szCs w:val="24"/>
          </w:rPr>
          <w:t xml:space="preserve">the </w:t>
        </w:r>
      </w:ins>
      <w:r w:rsidRPr="007F4622">
        <w:rPr>
          <w:rFonts w:cstheme="minorHAnsi"/>
          <w:sz w:val="24"/>
          <w:szCs w:val="24"/>
        </w:rPr>
        <w:t>late stance</w:t>
      </w:r>
      <w:del w:id="138" w:author="daniel.calvey" w:date="2020-07-28T11:11:00Z">
        <w:r w:rsidRPr="007F4622" w:rsidDel="00BE7E5C">
          <w:rPr>
            <w:rFonts w:cstheme="minorHAnsi"/>
            <w:sz w:val="24"/>
            <w:szCs w:val="24"/>
          </w:rPr>
          <w:delText>,</w:delText>
        </w:r>
      </w:del>
      <w:r w:rsidRPr="007F4622">
        <w:rPr>
          <w:rFonts w:cstheme="minorHAnsi"/>
          <w:sz w:val="24"/>
          <w:szCs w:val="24"/>
        </w:rPr>
        <w:t xml:space="preserve"> and early swing phases</w:t>
      </w:r>
      <w:ins w:id="139" w:author="daniel.calvey" w:date="2020-07-28T11:11:00Z">
        <w:r w:rsidR="00BE7E5C">
          <w:rPr>
            <w:rFonts w:cstheme="minorHAnsi"/>
            <w:sz w:val="24"/>
            <w:szCs w:val="24"/>
          </w:rPr>
          <w:t>,</w:t>
        </w:r>
      </w:ins>
      <w:r w:rsidRPr="007F4622">
        <w:rPr>
          <w:rFonts w:cstheme="minorHAnsi"/>
          <w:sz w:val="24"/>
          <w:szCs w:val="24"/>
        </w:rPr>
        <w:t xml:space="preserve"> and subjects in {\it </w:t>
      </w:r>
      <w:proofErr w:type="spellStart"/>
      <w:r w:rsidRPr="007F4622">
        <w:rPr>
          <w:rFonts w:cstheme="minorHAnsi"/>
          <w:sz w:val="24"/>
          <w:szCs w:val="24"/>
        </w:rPr>
        <w:t>noload</w:t>
      </w:r>
      <w:proofErr w:type="spellEnd"/>
      <w:r w:rsidRPr="007F4622">
        <w:rPr>
          <w:rFonts w:cstheme="minorHAnsi"/>
          <w:sz w:val="24"/>
          <w:szCs w:val="24"/>
        </w:rPr>
        <w:t>} condition were more substantially affected than the subjects in {\it loaded} condition</w:t>
      </w:r>
      <w:ins w:id="140" w:author="daniel.calvey" w:date="2020-07-28T11:11:00Z">
        <w:r w:rsidR="00BE7E5C">
          <w:rPr>
            <w:rFonts w:cstheme="minorHAnsi"/>
            <w:sz w:val="24"/>
            <w:szCs w:val="24"/>
          </w:rPr>
          <w:t>,</w:t>
        </w:r>
      </w:ins>
      <w:r w:rsidRPr="007F4622">
        <w:rPr>
          <w:rFonts w:cstheme="minorHAnsi"/>
          <w:sz w:val="24"/>
          <w:szCs w:val="24"/>
        </w:rPr>
        <w:t xml:space="preserve"> as shown in Figure</w:t>
      </w:r>
      <w:ins w:id="141" w:author="daniel.calvey" w:date="2020-07-28T11:11:00Z">
        <w:r w:rsidR="00BE7E5C">
          <w:rPr>
            <w:rFonts w:cstheme="minorHAnsi"/>
            <w:sz w:val="24"/>
            <w:szCs w:val="24"/>
          </w:rPr>
          <w:t>s</w:t>
        </w:r>
      </w:ins>
      <w:r w:rsidRPr="007F4622">
        <w:rPr>
          <w:rFonts w:cstheme="minorHAnsi"/>
          <w:sz w:val="24"/>
          <w:szCs w:val="24"/>
        </w:rPr>
        <w:t xml:space="preserve"> 6 and 7 in \</w:t>
      </w:r>
      <w:proofErr w:type="spellStart"/>
      <w:r w:rsidRPr="007F4622">
        <w:rPr>
          <w:rFonts w:cstheme="minorHAnsi"/>
          <w:sz w:val="24"/>
          <w:szCs w:val="24"/>
        </w:rPr>
        <w:t>nameref</w:t>
      </w:r>
      <w:proofErr w:type="spellEnd"/>
      <w:r w:rsidRPr="007F4622">
        <w:rPr>
          <w:rFonts w:cstheme="minorHAnsi"/>
          <w:sz w:val="24"/>
          <w:szCs w:val="24"/>
        </w:rPr>
        <w:t>{S3_Appendix}. \\</w:t>
      </w:r>
    </w:p>
    <w:p w14:paraId="0331CA4D" w14:textId="1B120D19" w:rsidR="007F4622" w:rsidRDefault="007F4622" w:rsidP="007F4622">
      <w:pPr>
        <w:jc w:val="both"/>
        <w:rPr>
          <w:rFonts w:cstheme="minorHAnsi"/>
          <w:sz w:val="24"/>
          <w:szCs w:val="24"/>
        </w:rPr>
      </w:pPr>
      <w:r w:rsidRPr="007F4622">
        <w:rPr>
          <w:rFonts w:cstheme="minorHAnsi"/>
          <w:sz w:val="24"/>
          <w:szCs w:val="24"/>
        </w:rPr>
        <w:t>These modifications in the reaction moments and forces of the assisted subjects can improve the health of joint tissues \</w:t>
      </w:r>
      <w:proofErr w:type="gramStart"/>
      <w:r w:rsidRPr="007F4622">
        <w:rPr>
          <w:rFonts w:cstheme="minorHAnsi"/>
          <w:sz w:val="24"/>
          <w:szCs w:val="24"/>
        </w:rPr>
        <w:t>cite{</w:t>
      </w:r>
      <w:proofErr w:type="gramEnd"/>
      <w:r w:rsidRPr="007F4622">
        <w:rPr>
          <w:rFonts w:cstheme="minorHAnsi"/>
          <w:sz w:val="24"/>
          <w:szCs w:val="24"/>
        </w:rPr>
        <w:t xml:space="preserve">178}. </w:t>
      </w:r>
      <w:proofErr w:type="gramStart"/>
      <w:r w:rsidRPr="007F4622">
        <w:rPr>
          <w:rFonts w:cstheme="minorHAnsi"/>
          <w:sz w:val="24"/>
          <w:szCs w:val="24"/>
        </w:rPr>
        <w:t>The</w:t>
      </w:r>
      <w:proofErr w:type="gramEnd"/>
      <w:r w:rsidRPr="007F4622">
        <w:rPr>
          <w:rFonts w:cstheme="minorHAnsi"/>
          <w:sz w:val="24"/>
          <w:szCs w:val="24"/>
        </w:rPr>
        <w:t xml:space="preserve"> large joint loads are identified as an essential factor of </w:t>
      </w:r>
      <w:proofErr w:type="spellStart"/>
      <w:r w:rsidRPr="007F4622">
        <w:rPr>
          <w:rFonts w:cstheme="minorHAnsi"/>
          <w:sz w:val="24"/>
          <w:szCs w:val="24"/>
        </w:rPr>
        <w:t>onsetting</w:t>
      </w:r>
      <w:proofErr w:type="spellEnd"/>
      <w:r w:rsidRPr="007F4622">
        <w:rPr>
          <w:rFonts w:cstheme="minorHAnsi"/>
          <w:sz w:val="24"/>
          <w:szCs w:val="24"/>
        </w:rPr>
        <w:t xml:space="preserve"> and progressing osteoarthritis \cite{172,176,177} and joint pain \cite{175} and reduction in the reaction forces and moments can prevent and </w:t>
      </w:r>
      <w:ins w:id="142" w:author="daniel.calvey" w:date="2020-07-28T11:12:00Z">
        <w:r w:rsidR="00BE7E5C">
          <w:rPr>
            <w:rFonts w:cstheme="minorHAnsi"/>
            <w:sz w:val="24"/>
            <w:szCs w:val="24"/>
          </w:rPr>
          <w:t xml:space="preserve">reduce </w:t>
        </w:r>
      </w:ins>
      <w:del w:id="143" w:author="daniel.calvey" w:date="2020-07-28T11:12:00Z">
        <w:r w:rsidRPr="007F4622" w:rsidDel="00BE7E5C">
          <w:rPr>
            <w:rFonts w:cstheme="minorHAnsi"/>
            <w:sz w:val="24"/>
            <w:szCs w:val="24"/>
          </w:rPr>
          <w:delText>decline</w:delText>
        </w:r>
      </w:del>
      <w:r w:rsidRPr="007F4622">
        <w:rPr>
          <w:rFonts w:cstheme="minorHAnsi"/>
          <w:sz w:val="24"/>
          <w:szCs w:val="24"/>
        </w:rPr>
        <w:t xml:space="preserve"> </w:t>
      </w:r>
      <w:ins w:id="144" w:author="daniel.calvey" w:date="2020-07-28T11:12:00Z">
        <w:r w:rsidR="00BE7E5C">
          <w:rPr>
            <w:rFonts w:cstheme="minorHAnsi"/>
            <w:sz w:val="24"/>
            <w:szCs w:val="24"/>
          </w:rPr>
          <w:t xml:space="preserve">such </w:t>
        </w:r>
      </w:ins>
      <w:del w:id="145" w:author="daniel.calvey" w:date="2020-07-28T11:12:00Z">
        <w:r w:rsidRPr="007F4622" w:rsidDel="00BE7E5C">
          <w:rPr>
            <w:rFonts w:cstheme="minorHAnsi"/>
            <w:sz w:val="24"/>
            <w:szCs w:val="24"/>
          </w:rPr>
          <w:delText>these</w:delText>
        </w:r>
      </w:del>
      <w:r w:rsidRPr="007F4622">
        <w:rPr>
          <w:rFonts w:cstheme="minorHAnsi"/>
          <w:sz w:val="24"/>
          <w:szCs w:val="24"/>
        </w:rPr>
        <w:t xml:space="preserve"> joint pain and arthritis onset and development.</w:t>
      </w:r>
    </w:p>
    <w:p w14:paraId="1086BB6B" w14:textId="1BD0A62E" w:rsidR="003D5B3E" w:rsidRDefault="003D5B3E" w:rsidP="007F4622">
      <w:pPr>
        <w:jc w:val="both"/>
        <w:rPr>
          <w:rFonts w:cstheme="minorHAnsi"/>
          <w:sz w:val="24"/>
          <w:szCs w:val="24"/>
        </w:rPr>
      </w:pPr>
    </w:p>
    <w:p w14:paraId="2E83EFEE" w14:textId="77777777" w:rsidR="003D5B3E" w:rsidRDefault="003D5B3E" w:rsidP="007F4622">
      <w:pPr>
        <w:jc w:val="both"/>
        <w:rPr>
          <w:rFonts w:cstheme="minorHAnsi"/>
          <w:sz w:val="24"/>
          <w:szCs w:val="24"/>
        </w:rPr>
      </w:pPr>
    </w:p>
    <w:p w14:paraId="0732EA91" w14:textId="77777777" w:rsidR="003D5B3E" w:rsidRPr="003D5B3E" w:rsidRDefault="003D5B3E" w:rsidP="003D5B3E">
      <w:pPr>
        <w:jc w:val="both"/>
        <w:rPr>
          <w:rFonts w:cstheme="minorHAnsi"/>
          <w:b/>
          <w:bCs/>
          <w:sz w:val="24"/>
          <w:szCs w:val="24"/>
        </w:rPr>
      </w:pPr>
      <w:r w:rsidRPr="003D5B3E">
        <w:rPr>
          <w:rFonts w:cstheme="minorHAnsi"/>
          <w:b/>
          <w:bCs/>
          <w:sz w:val="24"/>
          <w:szCs w:val="24"/>
        </w:rPr>
        <w:lastRenderedPageBreak/>
        <w:t>\subsection*{Pareto Simulation Results}</w:t>
      </w:r>
    </w:p>
    <w:p w14:paraId="475D60B7" w14:textId="77777777" w:rsidR="003D5B3E" w:rsidRPr="003D5B3E" w:rsidRDefault="003D5B3E" w:rsidP="003D5B3E">
      <w:pPr>
        <w:jc w:val="both"/>
        <w:rPr>
          <w:rFonts w:cstheme="minorHAnsi"/>
          <w:b/>
          <w:bCs/>
          <w:sz w:val="24"/>
          <w:szCs w:val="24"/>
        </w:rPr>
      </w:pPr>
      <w:r w:rsidRPr="003D5B3E">
        <w:rPr>
          <w:rFonts w:cstheme="minorHAnsi"/>
          <w:b/>
          <w:bCs/>
          <w:sz w:val="24"/>
          <w:szCs w:val="24"/>
        </w:rPr>
        <w:t>\subsubsection*{Optimal devices performance}</w:t>
      </w:r>
    </w:p>
    <w:p w14:paraId="6454347B" w14:textId="788400FA" w:rsidR="003D5B3E" w:rsidRPr="003D5B3E" w:rsidRDefault="003D5B3E" w:rsidP="003D5B3E">
      <w:pPr>
        <w:jc w:val="both"/>
        <w:rPr>
          <w:rFonts w:cstheme="minorHAnsi"/>
          <w:sz w:val="24"/>
          <w:szCs w:val="24"/>
        </w:rPr>
      </w:pPr>
      <w:r w:rsidRPr="003D5B3E">
        <w:rPr>
          <w:rFonts w:cstheme="minorHAnsi"/>
          <w:sz w:val="24"/>
          <w:szCs w:val="24"/>
        </w:rPr>
        <w:t xml:space="preserve">The analyzed assistive devices in the previous section and their effect on metabolic cost and muscular activation of the subjects in two different load conditions were studied under the assumption that the assistive actuators have no bounds on the amount of the moment they can supply to the musculoskeletal model. However, this assumption </w:t>
      </w:r>
      <w:ins w:id="146" w:author="daniel.calvey" w:date="2020-07-28T11:14:00Z">
        <w:r w:rsidR="00BE7E5C">
          <w:rPr>
            <w:rFonts w:cstheme="minorHAnsi"/>
            <w:sz w:val="24"/>
            <w:szCs w:val="24"/>
          </w:rPr>
          <w:t xml:space="preserve">is </w:t>
        </w:r>
      </w:ins>
      <w:del w:id="147" w:author="daniel.calvey" w:date="2020-07-28T11:14:00Z">
        <w:r w:rsidRPr="003D5B3E" w:rsidDel="00BE7E5C">
          <w:rPr>
            <w:rFonts w:cstheme="minorHAnsi"/>
            <w:sz w:val="24"/>
            <w:szCs w:val="24"/>
          </w:rPr>
          <w:delText>does</w:delText>
        </w:r>
      </w:del>
      <w:r w:rsidRPr="003D5B3E">
        <w:rPr>
          <w:rFonts w:cstheme="minorHAnsi"/>
          <w:sz w:val="24"/>
          <w:szCs w:val="24"/>
        </w:rPr>
        <w:t xml:space="preserve"> not a descriptive assumption for the real-time designing and controlling </w:t>
      </w:r>
      <w:ins w:id="148" w:author="daniel.calvey" w:date="2020-07-28T11:14:00Z">
        <w:r w:rsidR="00BE7E5C">
          <w:rPr>
            <w:rFonts w:cstheme="minorHAnsi"/>
            <w:sz w:val="24"/>
            <w:szCs w:val="24"/>
          </w:rPr>
          <w:t xml:space="preserve">of </w:t>
        </w:r>
      </w:ins>
      <w:r w:rsidRPr="003D5B3E">
        <w:rPr>
          <w:rFonts w:cstheme="minorHAnsi"/>
          <w:sz w:val="24"/>
          <w:szCs w:val="24"/>
        </w:rPr>
        <w:t>assistive devices because the</w:t>
      </w:r>
      <w:ins w:id="149" w:author="daniel.calvey" w:date="2020-07-28T11:14:00Z">
        <w:r w:rsidR="00BE7E5C">
          <w:rPr>
            <w:rFonts w:cstheme="minorHAnsi"/>
            <w:sz w:val="24"/>
            <w:szCs w:val="24"/>
          </w:rPr>
          <w:t>se</w:t>
        </w:r>
      </w:ins>
      <w:r w:rsidRPr="003D5B3E">
        <w:rPr>
          <w:rFonts w:cstheme="minorHAnsi"/>
          <w:sz w:val="24"/>
          <w:szCs w:val="24"/>
        </w:rPr>
        <w:t xml:space="preserve"> devices</w:t>
      </w:r>
      <w:ins w:id="150" w:author="daniel.calvey" w:date="2020-07-28T11:14:00Z">
        <w:r w:rsidR="00BE7E5C">
          <w:rPr>
            <w:rFonts w:cstheme="minorHAnsi"/>
            <w:sz w:val="24"/>
            <w:szCs w:val="24"/>
          </w:rPr>
          <w:t>,</w:t>
        </w:r>
      </w:ins>
      <w:r w:rsidRPr="003D5B3E">
        <w:rPr>
          <w:rFonts w:cstheme="minorHAnsi"/>
          <w:sz w:val="24"/>
          <w:szCs w:val="24"/>
        </w:rPr>
        <w:t xml:space="preserve"> and especially untethered exoskeletons</w:t>
      </w:r>
      <w:ins w:id="151" w:author="daniel.calvey" w:date="2020-07-28T11:14:00Z">
        <w:r w:rsidR="00BE7E5C">
          <w:rPr>
            <w:rFonts w:cstheme="minorHAnsi"/>
            <w:sz w:val="24"/>
            <w:szCs w:val="24"/>
          </w:rPr>
          <w:t>,</w:t>
        </w:r>
      </w:ins>
      <w:r w:rsidRPr="003D5B3E">
        <w:rPr>
          <w:rFonts w:cstheme="minorHAnsi"/>
          <w:sz w:val="24"/>
          <w:szCs w:val="24"/>
        </w:rPr>
        <w:t xml:space="preserve"> have some constraints on the amount of moment that their actuation unit can provide to assist the joint of interest</w:t>
      </w:r>
      <w:ins w:id="152" w:author="daniel.calvey" w:date="2020-07-28T11:15:00Z">
        <w:r w:rsidR="00BE7E5C">
          <w:rPr>
            <w:rFonts w:cstheme="minorHAnsi"/>
            <w:sz w:val="24"/>
            <w:szCs w:val="24"/>
          </w:rPr>
          <w:t>,</w:t>
        </w:r>
      </w:ins>
      <w:r w:rsidRPr="003D5B3E">
        <w:rPr>
          <w:rFonts w:cstheme="minorHAnsi"/>
          <w:sz w:val="24"/>
          <w:szCs w:val="24"/>
        </w:rPr>
        <w:t xml:space="preserve"> and the </w:t>
      </w:r>
      <w:ins w:id="153" w:author="daniel.calvey" w:date="2020-07-28T11:15:00Z">
        <w:r w:rsidR="00BE7E5C">
          <w:rPr>
            <w:rFonts w:cstheme="minorHAnsi"/>
            <w:sz w:val="24"/>
            <w:szCs w:val="24"/>
          </w:rPr>
          <w:t xml:space="preserve">power </w:t>
        </w:r>
      </w:ins>
      <w:proofErr w:type="spellStart"/>
      <w:r w:rsidRPr="003D5B3E">
        <w:rPr>
          <w:rFonts w:cstheme="minorHAnsi"/>
          <w:sz w:val="24"/>
          <w:szCs w:val="24"/>
        </w:rPr>
        <w:t>suppliable</w:t>
      </w:r>
      <w:proofErr w:type="spellEnd"/>
      <w:r w:rsidRPr="003D5B3E">
        <w:rPr>
          <w:rFonts w:cstheme="minorHAnsi"/>
          <w:sz w:val="24"/>
          <w:szCs w:val="24"/>
        </w:rPr>
        <w:t xml:space="preserve"> </w:t>
      </w:r>
      <w:del w:id="154" w:author="daniel.calvey" w:date="2020-07-28T11:15:00Z">
        <w:r w:rsidRPr="003D5B3E" w:rsidDel="00BE7E5C">
          <w:rPr>
            <w:rFonts w:cstheme="minorHAnsi"/>
            <w:sz w:val="24"/>
            <w:szCs w:val="24"/>
          </w:rPr>
          <w:delText>power</w:delText>
        </w:r>
      </w:del>
      <w:r w:rsidRPr="003D5B3E">
        <w:rPr>
          <w:rFonts w:cstheme="minorHAnsi"/>
          <w:sz w:val="24"/>
          <w:szCs w:val="24"/>
        </w:rPr>
        <w:t xml:space="preserve"> from the battery for untethered exoskeletons is limited by the battery life. \\</w:t>
      </w:r>
    </w:p>
    <w:p w14:paraId="0D6E3106" w14:textId="1902E70F" w:rsidR="003D5B3E" w:rsidRPr="003D5B3E" w:rsidRDefault="003D5B3E" w:rsidP="003D5B3E">
      <w:pPr>
        <w:jc w:val="both"/>
        <w:rPr>
          <w:rFonts w:cstheme="minorHAnsi"/>
          <w:sz w:val="24"/>
          <w:szCs w:val="24"/>
        </w:rPr>
      </w:pPr>
      <w:r w:rsidRPr="003D5B3E">
        <w:rPr>
          <w:rFonts w:cstheme="minorHAnsi"/>
          <w:sz w:val="24"/>
          <w:szCs w:val="24"/>
        </w:rPr>
        <w:t xml:space="preserve">One of the main intentions of Pareto simulations was </w:t>
      </w:r>
      <w:ins w:id="155" w:author="daniel.calvey" w:date="2020-07-28T11:15:00Z">
        <w:r w:rsidR="0055731C">
          <w:rPr>
            <w:rFonts w:cstheme="minorHAnsi"/>
            <w:sz w:val="24"/>
            <w:szCs w:val="24"/>
          </w:rPr>
          <w:t xml:space="preserve">to address </w:t>
        </w:r>
      </w:ins>
      <w:del w:id="156" w:author="daniel.calvey" w:date="2020-07-28T11:15:00Z">
        <w:r w:rsidRPr="003D5B3E" w:rsidDel="0055731C">
          <w:rPr>
            <w:rFonts w:cstheme="minorHAnsi"/>
            <w:sz w:val="24"/>
            <w:szCs w:val="24"/>
          </w:rPr>
          <w:delText>addressing</w:delText>
        </w:r>
      </w:del>
      <w:r w:rsidRPr="003D5B3E">
        <w:rPr>
          <w:rFonts w:cstheme="minorHAnsi"/>
          <w:sz w:val="24"/>
          <w:szCs w:val="24"/>
        </w:rPr>
        <w:t xml:space="preserve"> </w:t>
      </w:r>
      <w:commentRangeStart w:id="157"/>
      <w:r w:rsidRPr="003D5B3E">
        <w:rPr>
          <w:rFonts w:cstheme="minorHAnsi"/>
          <w:sz w:val="24"/>
          <w:szCs w:val="24"/>
        </w:rPr>
        <w:t xml:space="preserve">this limitation </w:t>
      </w:r>
      <w:commentRangeEnd w:id="157"/>
      <w:r w:rsidR="0055731C">
        <w:rPr>
          <w:rStyle w:val="CommentReference"/>
        </w:rPr>
        <w:commentReference w:id="157"/>
      </w:r>
      <w:r w:rsidRPr="003D5B3E">
        <w:rPr>
          <w:rFonts w:cstheme="minorHAnsi"/>
          <w:sz w:val="24"/>
          <w:szCs w:val="24"/>
        </w:rPr>
        <w:t xml:space="preserve">through a simulation-based study in which we can analyze the performance of assistive devices under the limitation of their actuators on providing torque to the joints. </w:t>
      </w:r>
    </w:p>
    <w:p w14:paraId="575B5A97" w14:textId="77777777" w:rsidR="003D5B3E" w:rsidRPr="003D5B3E" w:rsidRDefault="003D5B3E" w:rsidP="003D5B3E">
      <w:pPr>
        <w:jc w:val="both"/>
        <w:rPr>
          <w:rFonts w:cstheme="minorHAnsi"/>
          <w:sz w:val="24"/>
          <w:szCs w:val="24"/>
        </w:rPr>
      </w:pPr>
      <w:r w:rsidRPr="003D5B3E">
        <w:rPr>
          <w:rFonts w:cstheme="minorHAnsi"/>
          <w:sz w:val="24"/>
          <w:szCs w:val="24"/>
        </w:rPr>
        <w:t>The study was accomplished by constraining the maximum torque the assistive actuators can provide, and the optimal trade-off between the metabolic cost reduction and power consumption of the devices was obtained. The average Pareto front for the biarticular and monoarticular exoskeletons for both loading conditions of the subjects are represented in Figure \ref{</w:t>
      </w:r>
      <w:proofErr w:type="spellStart"/>
      <w:r w:rsidRPr="003D5B3E">
        <w:rPr>
          <w:rFonts w:cstheme="minorHAnsi"/>
          <w:sz w:val="24"/>
          <w:szCs w:val="24"/>
        </w:rPr>
        <w:t>Fig_Main_Paretofronts</w:t>
      </w:r>
      <w:proofErr w:type="spellEnd"/>
      <w:r w:rsidRPr="003D5B3E">
        <w:rPr>
          <w:rFonts w:cstheme="minorHAnsi"/>
          <w:sz w:val="24"/>
          <w:szCs w:val="24"/>
        </w:rPr>
        <w:t>}.\\</w:t>
      </w:r>
    </w:p>
    <w:p w14:paraId="66AF4186" w14:textId="77777777" w:rsidR="003D5B3E" w:rsidRPr="003D5B3E" w:rsidRDefault="003D5B3E" w:rsidP="003D5B3E">
      <w:pPr>
        <w:jc w:val="both"/>
        <w:rPr>
          <w:rFonts w:cstheme="minorHAnsi"/>
          <w:color w:val="00B050"/>
          <w:sz w:val="24"/>
          <w:szCs w:val="24"/>
        </w:rPr>
      </w:pPr>
      <w:r w:rsidRPr="003D5B3E">
        <w:rPr>
          <w:rFonts w:cstheme="minorHAnsi"/>
          <w:color w:val="00B050"/>
          <w:sz w:val="24"/>
          <w:szCs w:val="24"/>
        </w:rPr>
        <w:t>\begin{figure*}[</w:t>
      </w:r>
      <w:proofErr w:type="spellStart"/>
      <w:r w:rsidRPr="003D5B3E">
        <w:rPr>
          <w:rFonts w:cstheme="minorHAnsi"/>
          <w:color w:val="00B050"/>
          <w:sz w:val="24"/>
          <w:szCs w:val="24"/>
        </w:rPr>
        <w:t>ht</w:t>
      </w:r>
      <w:proofErr w:type="spellEnd"/>
      <w:r w:rsidRPr="003D5B3E">
        <w:rPr>
          <w:rFonts w:cstheme="minorHAnsi"/>
          <w:color w:val="00B050"/>
          <w:sz w:val="24"/>
          <w:szCs w:val="24"/>
        </w:rPr>
        <w:t xml:space="preserve">]   </w:t>
      </w:r>
    </w:p>
    <w:p w14:paraId="4393C083" w14:textId="77777777" w:rsidR="003D5B3E" w:rsidRPr="003D5B3E" w:rsidRDefault="003D5B3E" w:rsidP="003D5B3E">
      <w:pPr>
        <w:jc w:val="both"/>
        <w:rPr>
          <w:rFonts w:cstheme="minorHAnsi"/>
          <w:color w:val="00B050"/>
          <w:sz w:val="24"/>
          <w:szCs w:val="24"/>
        </w:rPr>
      </w:pPr>
      <w:r w:rsidRPr="003D5B3E">
        <w:rPr>
          <w:rFonts w:cstheme="minorHAnsi"/>
          <w:color w:val="00B050"/>
          <w:sz w:val="24"/>
          <w:szCs w:val="24"/>
        </w:rPr>
        <w:t>\end{figure*}</w:t>
      </w:r>
    </w:p>
    <w:p w14:paraId="164D39C9" w14:textId="77777777" w:rsidR="003D5B3E" w:rsidRPr="003D5B3E" w:rsidRDefault="003D5B3E" w:rsidP="003D5B3E">
      <w:pPr>
        <w:jc w:val="both"/>
        <w:rPr>
          <w:rFonts w:cstheme="minorHAnsi"/>
          <w:color w:val="00B050"/>
          <w:sz w:val="24"/>
          <w:szCs w:val="24"/>
        </w:rPr>
      </w:pPr>
      <w:r w:rsidRPr="003D5B3E">
        <w:rPr>
          <w:rFonts w:cstheme="minorHAnsi"/>
          <w:color w:val="00B050"/>
          <w:sz w:val="24"/>
          <w:szCs w:val="24"/>
        </w:rPr>
        <w:t>\begin{figure*}[</w:t>
      </w:r>
      <w:proofErr w:type="spellStart"/>
      <w:r w:rsidRPr="003D5B3E">
        <w:rPr>
          <w:rFonts w:cstheme="minorHAnsi"/>
          <w:color w:val="00B050"/>
          <w:sz w:val="24"/>
          <w:szCs w:val="24"/>
        </w:rPr>
        <w:t>ht</w:t>
      </w:r>
      <w:proofErr w:type="spellEnd"/>
      <w:r w:rsidRPr="003D5B3E">
        <w:rPr>
          <w:rFonts w:cstheme="minorHAnsi"/>
          <w:color w:val="00B050"/>
          <w:sz w:val="24"/>
          <w:szCs w:val="24"/>
        </w:rPr>
        <w:t xml:space="preserve">]   </w:t>
      </w:r>
    </w:p>
    <w:p w14:paraId="0E079277" w14:textId="77777777" w:rsidR="003D5B3E" w:rsidRPr="003D5B3E" w:rsidRDefault="003D5B3E" w:rsidP="003D5B3E">
      <w:pPr>
        <w:jc w:val="both"/>
        <w:rPr>
          <w:rFonts w:cstheme="minorHAnsi"/>
          <w:color w:val="00B050"/>
          <w:sz w:val="24"/>
          <w:szCs w:val="24"/>
        </w:rPr>
      </w:pPr>
      <w:r w:rsidRPr="003D5B3E">
        <w:rPr>
          <w:rFonts w:cstheme="minorHAnsi"/>
          <w:color w:val="00B050"/>
          <w:sz w:val="24"/>
          <w:szCs w:val="24"/>
        </w:rPr>
        <w:t>\end{figure*}</w:t>
      </w:r>
    </w:p>
    <w:p w14:paraId="538A8D03" w14:textId="6636B49B" w:rsidR="003D5B3E" w:rsidRPr="003D5B3E" w:rsidRDefault="003D5B3E" w:rsidP="003D5B3E">
      <w:pPr>
        <w:jc w:val="both"/>
        <w:rPr>
          <w:rFonts w:cstheme="minorHAnsi"/>
          <w:sz w:val="24"/>
          <w:szCs w:val="24"/>
        </w:rPr>
      </w:pPr>
      <w:r w:rsidRPr="003D5B3E">
        <w:rPr>
          <w:rFonts w:cstheme="minorHAnsi"/>
          <w:sz w:val="24"/>
          <w:szCs w:val="24"/>
        </w:rPr>
        <w:t xml:space="preserve"> One of the immediate indications provided by the Pareto front curves is that the constrained devices in their maximum torque bounds where hip and knee </w:t>
      </w:r>
      <w:ins w:id="158" w:author="daniel.calvey" w:date="2020-07-28T11:18:00Z">
        <w:r w:rsidR="0055731C">
          <w:rPr>
            <w:rFonts w:cstheme="minorHAnsi"/>
            <w:sz w:val="24"/>
            <w:szCs w:val="24"/>
          </w:rPr>
          <w:t xml:space="preserve">are </w:t>
        </w:r>
      </w:ins>
      <w:r w:rsidRPr="003D5B3E">
        <w:rPr>
          <w:rFonts w:cstheme="minorHAnsi"/>
          <w:sz w:val="24"/>
          <w:szCs w:val="24"/>
        </w:rPr>
        <w:t xml:space="preserve">restricted to 70 </w:t>
      </w:r>
      <w:proofErr w:type="spellStart"/>
      <w:r w:rsidRPr="003D5B3E">
        <w:rPr>
          <w:rFonts w:cstheme="minorHAnsi"/>
          <w:sz w:val="24"/>
          <w:szCs w:val="24"/>
        </w:rPr>
        <w:t>N.m</w:t>
      </w:r>
      <w:proofErr w:type="spellEnd"/>
      <w:r w:rsidRPr="003D5B3E">
        <w:rPr>
          <w:rFonts w:cstheme="minorHAnsi"/>
          <w:sz w:val="24"/>
          <w:szCs w:val="24"/>
        </w:rPr>
        <w:t xml:space="preserve"> peak torque, can </w:t>
      </w:r>
      <w:del w:id="159" w:author="daniel.calvey" w:date="2020-07-28T11:19:00Z">
        <w:r w:rsidRPr="003D5B3E" w:rsidDel="0055731C">
          <w:rPr>
            <w:rFonts w:cstheme="minorHAnsi"/>
            <w:sz w:val="24"/>
            <w:szCs w:val="24"/>
          </w:rPr>
          <w:delText xml:space="preserve">mostly </w:delText>
        </w:r>
      </w:del>
      <w:r w:rsidRPr="003D5B3E">
        <w:rPr>
          <w:rFonts w:cstheme="minorHAnsi"/>
          <w:sz w:val="24"/>
          <w:szCs w:val="24"/>
        </w:rPr>
        <w:t>provide</w:t>
      </w:r>
      <w:ins w:id="160" w:author="daniel.calvey" w:date="2020-07-28T11:19:00Z">
        <w:r w:rsidR="0055731C">
          <w:rPr>
            <w:rFonts w:cstheme="minorHAnsi"/>
            <w:sz w:val="24"/>
            <w:szCs w:val="24"/>
          </w:rPr>
          <w:t xml:space="preserve"> nearly the same level of</w:t>
        </w:r>
      </w:ins>
      <w:r w:rsidRPr="003D5B3E">
        <w:rPr>
          <w:rFonts w:cstheme="minorHAnsi"/>
          <w:sz w:val="24"/>
          <w:szCs w:val="24"/>
        </w:rPr>
        <w:t xml:space="preserve"> assistance that was provided by the ideal exoskeletons with lower power consumption in both load conditions (Table \</w:t>
      </w:r>
      <w:proofErr w:type="gramStart"/>
      <w:r w:rsidRPr="003D5B3E">
        <w:rPr>
          <w:rFonts w:cstheme="minorHAnsi"/>
          <w:sz w:val="24"/>
          <w:szCs w:val="24"/>
        </w:rPr>
        <w:t>ref{</w:t>
      </w:r>
      <w:proofErr w:type="spellStart"/>
      <w:proofErr w:type="gramEnd"/>
      <w:r w:rsidRPr="003D5B3E">
        <w:rPr>
          <w:rFonts w:cstheme="minorHAnsi"/>
          <w:sz w:val="24"/>
          <w:szCs w:val="24"/>
        </w:rPr>
        <w:t>Table_Device_Performance_Comparison</w:t>
      </w:r>
      <w:proofErr w:type="spellEnd"/>
      <w:r w:rsidRPr="003D5B3E">
        <w:rPr>
          <w:rFonts w:cstheme="minorHAnsi"/>
          <w:sz w:val="24"/>
          <w:szCs w:val="24"/>
        </w:rPr>
        <w:t>}).  Both constrained devices were able to assist the \</w:t>
      </w:r>
      <w:proofErr w:type="spellStart"/>
      <w:r w:rsidRPr="003D5B3E">
        <w:rPr>
          <w:rFonts w:cstheme="minorHAnsi"/>
          <w:sz w:val="24"/>
          <w:szCs w:val="24"/>
        </w:rPr>
        <w:t>textit</w:t>
      </w:r>
      <w:proofErr w:type="spellEnd"/>
      <w:r w:rsidRPr="003D5B3E">
        <w:rPr>
          <w:rFonts w:cstheme="minorHAnsi"/>
          <w:sz w:val="24"/>
          <w:szCs w:val="24"/>
        </w:rPr>
        <w:t>{</w:t>
      </w:r>
      <w:proofErr w:type="spellStart"/>
      <w:r w:rsidRPr="003D5B3E">
        <w:rPr>
          <w:rFonts w:cstheme="minorHAnsi"/>
          <w:sz w:val="24"/>
          <w:szCs w:val="24"/>
        </w:rPr>
        <w:t>noload</w:t>
      </w:r>
      <w:proofErr w:type="spellEnd"/>
      <w:r w:rsidRPr="003D5B3E">
        <w:rPr>
          <w:rFonts w:cstheme="minorHAnsi"/>
          <w:sz w:val="24"/>
          <w:szCs w:val="24"/>
        </w:rPr>
        <w:t>} subjects as much as the ideal exoskeletons</w:t>
      </w:r>
      <w:del w:id="161" w:author="daniel.calvey" w:date="2020-07-28T11:20:00Z">
        <w:r w:rsidRPr="003D5B3E" w:rsidDel="0055731C">
          <w:rPr>
            <w:rFonts w:cstheme="minorHAnsi"/>
            <w:sz w:val="24"/>
            <w:szCs w:val="24"/>
          </w:rPr>
          <w:delText xml:space="preserve"> were assisting</w:delText>
        </w:r>
      </w:del>
      <w:r w:rsidRPr="003D5B3E">
        <w:rPr>
          <w:rFonts w:cstheme="minorHAnsi"/>
          <w:sz w:val="24"/>
          <w:szCs w:val="24"/>
        </w:rPr>
        <w:t xml:space="preserve">, whereas the power consumption in the biarticular exoskeleton was considerably reduced compared to its ideal actuation, but the monoarticular energy consumption was practically the same </w:t>
      </w:r>
      <w:ins w:id="162" w:author="daniel.calvey" w:date="2020-07-28T11:21:00Z">
        <w:r w:rsidR="0055731C">
          <w:rPr>
            <w:rFonts w:cstheme="minorHAnsi"/>
            <w:sz w:val="24"/>
            <w:szCs w:val="24"/>
          </w:rPr>
          <w:t xml:space="preserve">as </w:t>
        </w:r>
      </w:ins>
      <w:del w:id="163" w:author="daniel.calvey" w:date="2020-07-28T11:21:00Z">
        <w:r w:rsidRPr="003D5B3E" w:rsidDel="0055731C">
          <w:rPr>
            <w:rFonts w:cstheme="minorHAnsi"/>
            <w:sz w:val="24"/>
            <w:szCs w:val="24"/>
          </w:rPr>
          <w:delText>with</w:delText>
        </w:r>
      </w:del>
      <w:r w:rsidRPr="003D5B3E">
        <w:rPr>
          <w:rFonts w:cstheme="minorHAnsi"/>
          <w:sz w:val="24"/>
          <w:szCs w:val="24"/>
        </w:rPr>
        <w:t xml:space="preserve"> its ideal configuration.\\</w:t>
      </w:r>
    </w:p>
    <w:p w14:paraId="05508542" w14:textId="5B0377A0" w:rsidR="003D5B3E" w:rsidRPr="003D5B3E" w:rsidRDefault="003D5B3E" w:rsidP="003D5B3E">
      <w:pPr>
        <w:jc w:val="both"/>
        <w:rPr>
          <w:rFonts w:cstheme="minorHAnsi"/>
          <w:sz w:val="24"/>
          <w:szCs w:val="24"/>
        </w:rPr>
      </w:pPr>
      <w:r w:rsidRPr="003D5B3E">
        <w:rPr>
          <w:rFonts w:cstheme="minorHAnsi"/>
          <w:sz w:val="24"/>
          <w:szCs w:val="24"/>
        </w:rPr>
        <w:t xml:space="preserve">The performance of devices under peak torque limitation and </w:t>
      </w:r>
      <w:del w:id="164" w:author="daniel.calvey" w:date="2020-07-28T11:21:00Z">
        <w:r w:rsidRPr="003D5B3E" w:rsidDel="0055731C">
          <w:rPr>
            <w:rFonts w:cstheme="minorHAnsi"/>
            <w:sz w:val="24"/>
            <w:szCs w:val="24"/>
          </w:rPr>
          <w:delText>their</w:delText>
        </w:r>
      </w:del>
      <w:r w:rsidRPr="003D5B3E">
        <w:rPr>
          <w:rFonts w:cstheme="minorHAnsi"/>
          <w:sz w:val="24"/>
          <w:szCs w:val="24"/>
        </w:rPr>
        <w:t xml:space="preserve"> comparison with the ideal devices implies that the comparison of assistive devices with unlimited actuation units is not a legitimate comparison</w:t>
      </w:r>
      <w:ins w:id="165" w:author="daniel.calvey" w:date="2020-07-28T11:21:00Z">
        <w:r w:rsidR="0055731C">
          <w:rPr>
            <w:rFonts w:cstheme="minorHAnsi"/>
            <w:sz w:val="24"/>
            <w:szCs w:val="24"/>
          </w:rPr>
          <w:t>,</w:t>
        </w:r>
      </w:ins>
      <w:r w:rsidRPr="003D5B3E">
        <w:rPr>
          <w:rFonts w:cstheme="minorHAnsi"/>
          <w:sz w:val="24"/>
          <w:szCs w:val="24"/>
        </w:rPr>
        <w:t xml:space="preserve"> suggesting that the comparison between assistive devices should be conducted using optimal trade-off points of devices in which a device has its optimal performance in both </w:t>
      </w:r>
      <w:ins w:id="166" w:author="daniel.calvey" w:date="2020-07-28T11:22:00Z">
        <w:r w:rsidR="0055731C">
          <w:rPr>
            <w:rFonts w:cstheme="minorHAnsi"/>
            <w:sz w:val="24"/>
            <w:szCs w:val="24"/>
          </w:rPr>
          <w:t xml:space="preserve">the </w:t>
        </w:r>
      </w:ins>
      <w:r w:rsidRPr="003D5B3E">
        <w:rPr>
          <w:rFonts w:cstheme="minorHAnsi"/>
          <w:sz w:val="24"/>
          <w:szCs w:val="24"/>
        </w:rPr>
        <w:t>power consumption and metabolic cost reduction criteria.\\</w:t>
      </w:r>
    </w:p>
    <w:p w14:paraId="7D14EE4B" w14:textId="77777777" w:rsidR="003D5B3E" w:rsidRPr="003D5B3E" w:rsidRDefault="003D5B3E" w:rsidP="003D5B3E">
      <w:pPr>
        <w:jc w:val="both"/>
        <w:rPr>
          <w:rFonts w:cstheme="minorHAnsi"/>
          <w:color w:val="00B050"/>
          <w:sz w:val="24"/>
          <w:szCs w:val="24"/>
        </w:rPr>
      </w:pPr>
      <w:r w:rsidRPr="003D5B3E">
        <w:rPr>
          <w:rFonts w:cstheme="minorHAnsi"/>
          <w:color w:val="00B050"/>
          <w:sz w:val="24"/>
          <w:szCs w:val="24"/>
        </w:rPr>
        <w:lastRenderedPageBreak/>
        <w:t>\begin{table}[</w:t>
      </w:r>
      <w:proofErr w:type="spellStart"/>
      <w:r w:rsidRPr="003D5B3E">
        <w:rPr>
          <w:rFonts w:cstheme="minorHAnsi"/>
          <w:color w:val="00B050"/>
          <w:sz w:val="24"/>
          <w:szCs w:val="24"/>
        </w:rPr>
        <w:t>ht</w:t>
      </w:r>
      <w:proofErr w:type="spellEnd"/>
      <w:r w:rsidRPr="003D5B3E">
        <w:rPr>
          <w:rFonts w:cstheme="minorHAnsi"/>
          <w:color w:val="00B050"/>
          <w:sz w:val="24"/>
          <w:szCs w:val="24"/>
        </w:rPr>
        <w:t>]</w:t>
      </w:r>
    </w:p>
    <w:p w14:paraId="510538DC" w14:textId="77777777" w:rsidR="003D5B3E" w:rsidRPr="003D5B3E" w:rsidRDefault="003D5B3E" w:rsidP="003D5B3E">
      <w:pPr>
        <w:jc w:val="both"/>
        <w:rPr>
          <w:rFonts w:cstheme="minorHAnsi"/>
          <w:color w:val="00B050"/>
          <w:sz w:val="24"/>
          <w:szCs w:val="24"/>
        </w:rPr>
      </w:pPr>
      <w:r w:rsidRPr="003D5B3E">
        <w:rPr>
          <w:rFonts w:cstheme="minorHAnsi"/>
          <w:color w:val="00B050"/>
          <w:sz w:val="24"/>
          <w:szCs w:val="24"/>
        </w:rPr>
        <w:t>\end{table}</w:t>
      </w:r>
    </w:p>
    <w:p w14:paraId="506328DC" w14:textId="17BAC376" w:rsidR="003D5B3E" w:rsidRPr="003D5B3E" w:rsidRDefault="003D5B3E" w:rsidP="003D5B3E">
      <w:pPr>
        <w:jc w:val="both"/>
        <w:rPr>
          <w:rFonts w:cstheme="minorHAnsi"/>
          <w:sz w:val="24"/>
          <w:szCs w:val="24"/>
        </w:rPr>
      </w:pPr>
      <w:r w:rsidRPr="003D5B3E">
        <w:rPr>
          <w:rFonts w:cstheme="minorHAnsi"/>
          <w:sz w:val="24"/>
          <w:szCs w:val="24"/>
        </w:rPr>
        <w:t xml:space="preserve">The biarticular and monoarticular exoskeletons show practically similar performance in assisting subjects in both {\it loaded} and {\it </w:t>
      </w:r>
      <w:proofErr w:type="spellStart"/>
      <w:r w:rsidRPr="003D5B3E">
        <w:rPr>
          <w:rFonts w:cstheme="minorHAnsi"/>
          <w:sz w:val="24"/>
          <w:szCs w:val="24"/>
        </w:rPr>
        <w:t>noload</w:t>
      </w:r>
      <w:proofErr w:type="spellEnd"/>
      <w:r w:rsidRPr="003D5B3E">
        <w:rPr>
          <w:rFonts w:cstheme="minorHAnsi"/>
          <w:sz w:val="24"/>
          <w:szCs w:val="24"/>
        </w:rPr>
        <w:t xml:space="preserve">} conditions. Nevertheless, analyzing the power consumption of the devices on the Pareto front reveals that the </w:t>
      </w:r>
      <w:proofErr w:type="spellStart"/>
      <w:r w:rsidRPr="003D5B3E">
        <w:rPr>
          <w:rFonts w:cstheme="minorHAnsi"/>
          <w:sz w:val="24"/>
          <w:szCs w:val="24"/>
        </w:rPr>
        <w:t>monoarticular</w:t>
      </w:r>
      <w:proofErr w:type="spellEnd"/>
      <w:r w:rsidRPr="003D5B3E">
        <w:rPr>
          <w:rFonts w:cstheme="minorHAnsi"/>
          <w:sz w:val="24"/>
          <w:szCs w:val="24"/>
        </w:rPr>
        <w:t xml:space="preserve"> device </w:t>
      </w:r>
      <w:ins w:id="167" w:author="daniel.calvey" w:date="2020-07-28T11:22:00Z">
        <w:r w:rsidR="0055731C">
          <w:rPr>
            <w:rFonts w:cstheme="minorHAnsi"/>
            <w:sz w:val="24"/>
            <w:szCs w:val="24"/>
          </w:rPr>
          <w:t xml:space="preserve">was </w:t>
        </w:r>
      </w:ins>
      <w:r w:rsidRPr="003D5B3E">
        <w:rPr>
          <w:rFonts w:cstheme="minorHAnsi"/>
          <w:sz w:val="24"/>
          <w:szCs w:val="24"/>
        </w:rPr>
        <w:t xml:space="preserve">considerably </w:t>
      </w:r>
      <w:del w:id="168" w:author="daniel.calvey" w:date="2020-07-28T11:22:00Z">
        <w:r w:rsidRPr="003D5B3E" w:rsidDel="0055731C">
          <w:rPr>
            <w:rFonts w:cstheme="minorHAnsi"/>
            <w:sz w:val="24"/>
            <w:szCs w:val="24"/>
          </w:rPr>
          <w:delText xml:space="preserve">was </w:delText>
        </w:r>
      </w:del>
      <w:r w:rsidRPr="003D5B3E">
        <w:rPr>
          <w:rFonts w:cstheme="minorHAnsi"/>
          <w:sz w:val="24"/>
          <w:szCs w:val="24"/>
        </w:rPr>
        <w:t xml:space="preserve">affected by the load condition of subjects in </w:t>
      </w:r>
      <w:ins w:id="169" w:author="daniel.calvey" w:date="2020-07-28T11:23:00Z">
        <w:r w:rsidR="0055731C">
          <w:rPr>
            <w:rFonts w:cstheme="minorHAnsi"/>
            <w:sz w:val="24"/>
            <w:szCs w:val="24"/>
          </w:rPr>
          <w:t xml:space="preserve">that </w:t>
        </w:r>
      </w:ins>
      <w:del w:id="170" w:author="daniel.calvey" w:date="2020-07-28T11:23:00Z">
        <w:r w:rsidRPr="003D5B3E" w:rsidDel="0055731C">
          <w:rPr>
            <w:rFonts w:cstheme="minorHAnsi"/>
            <w:sz w:val="24"/>
            <w:szCs w:val="24"/>
          </w:rPr>
          <w:delText>which</w:delText>
        </w:r>
      </w:del>
      <w:r w:rsidRPr="003D5B3E">
        <w:rPr>
          <w:rFonts w:cstheme="minorHAnsi"/>
          <w:sz w:val="24"/>
          <w:szCs w:val="24"/>
        </w:rPr>
        <w:t xml:space="preserve"> the performance of </w:t>
      </w:r>
      <w:ins w:id="171" w:author="daniel.calvey" w:date="2020-07-28T11:23:00Z">
        <w:r w:rsidR="0055731C">
          <w:rPr>
            <w:rFonts w:cstheme="minorHAnsi"/>
            <w:sz w:val="24"/>
            <w:szCs w:val="24"/>
          </w:rPr>
          <w:t xml:space="preserve">the </w:t>
        </w:r>
      </w:ins>
      <w:proofErr w:type="spellStart"/>
      <w:r w:rsidRPr="003D5B3E">
        <w:rPr>
          <w:rFonts w:cstheme="minorHAnsi"/>
          <w:sz w:val="24"/>
          <w:szCs w:val="24"/>
        </w:rPr>
        <w:t>monoarticular</w:t>
      </w:r>
      <w:proofErr w:type="spellEnd"/>
      <w:r w:rsidRPr="003D5B3E">
        <w:rPr>
          <w:rFonts w:cstheme="minorHAnsi"/>
          <w:sz w:val="24"/>
          <w:szCs w:val="24"/>
        </w:rPr>
        <w:t xml:space="preserve"> exoskeleton became practically identical with the biarticular device when subjects were in \</w:t>
      </w:r>
      <w:proofErr w:type="spellStart"/>
      <w:r w:rsidRPr="003D5B3E">
        <w:rPr>
          <w:rFonts w:cstheme="minorHAnsi"/>
          <w:sz w:val="24"/>
          <w:szCs w:val="24"/>
        </w:rPr>
        <w:t>textit</w:t>
      </w:r>
      <w:proofErr w:type="spellEnd"/>
      <w:r w:rsidRPr="003D5B3E">
        <w:rPr>
          <w:rFonts w:cstheme="minorHAnsi"/>
          <w:sz w:val="24"/>
          <w:szCs w:val="24"/>
        </w:rPr>
        <w:t>{loaded} condition, whereas the monoarticular device had superior performance in \</w:t>
      </w:r>
      <w:proofErr w:type="spellStart"/>
      <w:r w:rsidRPr="003D5B3E">
        <w:rPr>
          <w:rFonts w:cstheme="minorHAnsi"/>
          <w:sz w:val="24"/>
          <w:szCs w:val="24"/>
        </w:rPr>
        <w:t>textit</w:t>
      </w:r>
      <w:proofErr w:type="spellEnd"/>
      <w:r w:rsidRPr="003D5B3E">
        <w:rPr>
          <w:rFonts w:cstheme="minorHAnsi"/>
          <w:sz w:val="24"/>
          <w:szCs w:val="24"/>
        </w:rPr>
        <w:t>{</w:t>
      </w:r>
      <w:proofErr w:type="spellStart"/>
      <w:r w:rsidRPr="003D5B3E">
        <w:rPr>
          <w:rFonts w:cstheme="minorHAnsi"/>
          <w:sz w:val="24"/>
          <w:szCs w:val="24"/>
        </w:rPr>
        <w:t>noload</w:t>
      </w:r>
      <w:proofErr w:type="spellEnd"/>
      <w:r w:rsidRPr="003D5B3E">
        <w:rPr>
          <w:rFonts w:cstheme="minorHAnsi"/>
          <w:sz w:val="24"/>
          <w:szCs w:val="24"/>
        </w:rPr>
        <w:t>} condition.</w:t>
      </w:r>
    </w:p>
    <w:p w14:paraId="07237111" w14:textId="17FDA3D0" w:rsidR="003D5B3E" w:rsidRPr="003D5B3E" w:rsidRDefault="003D5B3E" w:rsidP="003D5B3E">
      <w:pPr>
        <w:jc w:val="both"/>
        <w:rPr>
          <w:rFonts w:cstheme="minorHAnsi"/>
          <w:sz w:val="24"/>
          <w:szCs w:val="24"/>
        </w:rPr>
      </w:pPr>
      <w:r w:rsidRPr="003D5B3E">
        <w:rPr>
          <w:rFonts w:cstheme="minorHAnsi"/>
          <w:sz w:val="24"/>
          <w:szCs w:val="24"/>
        </w:rPr>
        <w:t>The detailed analysis of the monoarticular device shows that both actuators of this device were affected by loading subjects with a heavy load (Figure \ref{</w:t>
      </w:r>
      <w:proofErr w:type="spellStart"/>
      <w:r w:rsidRPr="003D5B3E">
        <w:rPr>
          <w:rFonts w:cstheme="minorHAnsi"/>
          <w:sz w:val="24"/>
          <w:szCs w:val="24"/>
        </w:rPr>
        <w:t>Fig_Main_Paretofronts</w:t>
      </w:r>
      <w:proofErr w:type="spellEnd"/>
      <w:r w:rsidRPr="003D5B3E">
        <w:rPr>
          <w:rFonts w:cstheme="minorHAnsi"/>
          <w:sz w:val="24"/>
          <w:szCs w:val="24"/>
        </w:rPr>
        <w:t>} and \ref{</w:t>
      </w:r>
      <w:proofErr w:type="spellStart"/>
      <w:r w:rsidRPr="003D5B3E">
        <w:rPr>
          <w:rFonts w:cstheme="minorHAnsi"/>
          <w:sz w:val="24"/>
          <w:szCs w:val="24"/>
        </w:rPr>
        <w:t>Fig_Paretofronts_Actuators_EnergyBarPlot</w:t>
      </w:r>
      <w:proofErr w:type="spellEnd"/>
      <w:r w:rsidRPr="003D5B3E">
        <w:rPr>
          <w:rFonts w:cstheme="minorHAnsi"/>
          <w:sz w:val="24"/>
          <w:szCs w:val="24"/>
        </w:rPr>
        <w:t>}), and unlike the \</w:t>
      </w:r>
      <w:proofErr w:type="spellStart"/>
      <w:r w:rsidRPr="003D5B3E">
        <w:rPr>
          <w:rFonts w:cstheme="minorHAnsi"/>
          <w:sz w:val="24"/>
          <w:szCs w:val="24"/>
        </w:rPr>
        <w:t>textit</w:t>
      </w:r>
      <w:proofErr w:type="spellEnd"/>
      <w:r w:rsidRPr="003D5B3E">
        <w:rPr>
          <w:rFonts w:cstheme="minorHAnsi"/>
          <w:sz w:val="24"/>
          <w:szCs w:val="24"/>
        </w:rPr>
        <w:t>{</w:t>
      </w:r>
      <w:proofErr w:type="spellStart"/>
      <w:r w:rsidRPr="003D5B3E">
        <w:rPr>
          <w:rFonts w:cstheme="minorHAnsi"/>
          <w:sz w:val="24"/>
          <w:szCs w:val="24"/>
        </w:rPr>
        <w:t>noload</w:t>
      </w:r>
      <w:proofErr w:type="spellEnd"/>
      <w:r w:rsidRPr="003D5B3E">
        <w:rPr>
          <w:rFonts w:cstheme="minorHAnsi"/>
          <w:sz w:val="24"/>
          <w:szCs w:val="24"/>
        </w:rPr>
        <w:t>} condition where the power consumption of the knee actuator was dominant to the hip in all optimal devices, loading subjects increased the amount of mechanical work performed by the hip actuator. In contrast, the power consumption of the biarticular knee and hip actuators was not affected noticeably by loading subjects</w:t>
      </w:r>
      <w:ins w:id="172" w:author="daniel.calvey" w:date="2020-07-28T11:24:00Z">
        <w:r w:rsidR="0055731C">
          <w:rPr>
            <w:rFonts w:cstheme="minorHAnsi"/>
            <w:sz w:val="24"/>
            <w:szCs w:val="24"/>
          </w:rPr>
          <w:t>,</w:t>
        </w:r>
      </w:ins>
      <w:r w:rsidRPr="003D5B3E">
        <w:rPr>
          <w:rFonts w:cstheme="minorHAnsi"/>
          <w:sz w:val="24"/>
          <w:szCs w:val="24"/>
        </w:rPr>
        <w:t xml:space="preserve"> as</w:t>
      </w:r>
      <w:ins w:id="173" w:author="daniel.calvey" w:date="2020-07-28T11:24:00Z">
        <w:r w:rsidR="0055731C">
          <w:rPr>
            <w:rFonts w:cstheme="minorHAnsi"/>
            <w:sz w:val="24"/>
            <w:szCs w:val="24"/>
          </w:rPr>
          <w:t xml:space="preserve"> shown/seen in</w:t>
        </w:r>
      </w:ins>
      <w:r w:rsidRPr="003D5B3E">
        <w:rPr>
          <w:rFonts w:cstheme="minorHAnsi"/>
          <w:sz w:val="24"/>
          <w:szCs w:val="24"/>
        </w:rPr>
        <w:t xml:space="preserve"> Figure \ref{Fig_ _</w:t>
      </w:r>
      <w:proofErr w:type="spellStart"/>
      <w:r w:rsidRPr="003D5B3E">
        <w:rPr>
          <w:rFonts w:cstheme="minorHAnsi"/>
          <w:sz w:val="24"/>
          <w:szCs w:val="24"/>
        </w:rPr>
        <w:t>Actuators_EnergyBarPlot</w:t>
      </w:r>
      <w:proofErr w:type="spellEnd"/>
      <w:r w:rsidRPr="003D5B3E">
        <w:rPr>
          <w:rFonts w:cstheme="minorHAnsi"/>
          <w:sz w:val="24"/>
          <w:szCs w:val="24"/>
        </w:rPr>
        <w:t>}</w:t>
      </w:r>
      <w:ins w:id="174" w:author="daniel.calvey" w:date="2020-07-28T11:24:00Z">
        <w:r w:rsidR="0055731C">
          <w:rPr>
            <w:rFonts w:cstheme="minorHAnsi"/>
            <w:sz w:val="24"/>
            <w:szCs w:val="24"/>
          </w:rPr>
          <w:t>,</w:t>
        </w:r>
      </w:ins>
      <w:r w:rsidRPr="003D5B3E">
        <w:rPr>
          <w:rFonts w:cstheme="minorHAnsi"/>
          <w:sz w:val="24"/>
          <w:szCs w:val="24"/>
        </w:rPr>
        <w:t xml:space="preserve"> representing the energy consumption of optimal devices. Additionally, the optimal configurations of the biarticular exoskeleton were mostly similar in the subjects walking while carrying a heavy load and walking normally, whereas </w:t>
      </w:r>
      <w:ins w:id="175" w:author="daniel.calvey" w:date="2020-07-28T11:25:00Z">
        <w:r w:rsidR="0055731C">
          <w:rPr>
            <w:rFonts w:cstheme="minorHAnsi"/>
            <w:sz w:val="24"/>
            <w:szCs w:val="24"/>
          </w:rPr>
          <w:t xml:space="preserve">the </w:t>
        </w:r>
      </w:ins>
      <w:proofErr w:type="spellStart"/>
      <w:r w:rsidRPr="003D5B3E">
        <w:rPr>
          <w:rFonts w:cstheme="minorHAnsi"/>
          <w:sz w:val="24"/>
          <w:szCs w:val="24"/>
        </w:rPr>
        <w:t>monoarticular</w:t>
      </w:r>
      <w:proofErr w:type="spellEnd"/>
      <w:r w:rsidRPr="003D5B3E">
        <w:rPr>
          <w:rFonts w:cstheme="minorHAnsi"/>
          <w:sz w:val="24"/>
          <w:szCs w:val="24"/>
        </w:rPr>
        <w:t xml:space="preserve"> exoskeleton had different configurations in both load conditions.\\</w:t>
      </w:r>
    </w:p>
    <w:p w14:paraId="75B5574A" w14:textId="39FA4C5A" w:rsidR="003D5B3E" w:rsidRPr="003D5B3E" w:rsidRDefault="003D5B3E" w:rsidP="003D5B3E">
      <w:pPr>
        <w:jc w:val="both"/>
        <w:rPr>
          <w:rFonts w:cstheme="minorHAnsi"/>
          <w:sz w:val="24"/>
          <w:szCs w:val="24"/>
        </w:rPr>
      </w:pPr>
      <w:r w:rsidRPr="003D5B3E">
        <w:rPr>
          <w:rFonts w:cstheme="minorHAnsi"/>
          <w:sz w:val="24"/>
          <w:szCs w:val="24"/>
        </w:rPr>
        <w:t xml:space="preserve">The practically similar configurations and performances of the biarticular exoskeleton in both load conditions can facilitate </w:t>
      </w:r>
      <w:ins w:id="176" w:author="daniel.calvey" w:date="2020-07-28T11:25:00Z">
        <w:r w:rsidR="0055731C">
          <w:rPr>
            <w:rFonts w:cstheme="minorHAnsi"/>
            <w:sz w:val="24"/>
            <w:szCs w:val="24"/>
          </w:rPr>
          <w:t xml:space="preserve">the design of </w:t>
        </w:r>
      </w:ins>
      <w:del w:id="177" w:author="daniel.calvey" w:date="2020-07-28T11:25:00Z">
        <w:r w:rsidRPr="003D5B3E" w:rsidDel="0055731C">
          <w:rPr>
            <w:rFonts w:cstheme="minorHAnsi"/>
            <w:sz w:val="24"/>
            <w:szCs w:val="24"/>
          </w:rPr>
          <w:delText>designing</w:delText>
        </w:r>
      </w:del>
      <w:r w:rsidRPr="003D5B3E">
        <w:rPr>
          <w:rFonts w:cstheme="minorHAnsi"/>
          <w:sz w:val="24"/>
          <w:szCs w:val="24"/>
        </w:rPr>
        <w:t xml:space="preserve"> a </w:t>
      </w:r>
      <w:proofErr w:type="spellStart"/>
      <w:r w:rsidRPr="003D5B3E">
        <w:rPr>
          <w:rFonts w:cstheme="minorHAnsi"/>
          <w:sz w:val="24"/>
          <w:szCs w:val="24"/>
        </w:rPr>
        <w:t>biarticular</w:t>
      </w:r>
      <w:proofErr w:type="spellEnd"/>
      <w:r w:rsidRPr="003D5B3E">
        <w:rPr>
          <w:rFonts w:cstheme="minorHAnsi"/>
          <w:sz w:val="24"/>
          <w:szCs w:val="24"/>
        </w:rPr>
        <w:t xml:space="preserve"> device and </w:t>
      </w:r>
      <w:ins w:id="178" w:author="daniel.calvey" w:date="2020-07-28T11:25:00Z">
        <w:r w:rsidR="006C3427">
          <w:rPr>
            <w:rFonts w:cstheme="minorHAnsi"/>
            <w:sz w:val="24"/>
            <w:szCs w:val="24"/>
          </w:rPr>
          <w:t xml:space="preserve">development of </w:t>
        </w:r>
      </w:ins>
      <w:del w:id="179" w:author="daniel.calvey" w:date="2020-07-28T11:25:00Z">
        <w:r w:rsidRPr="003D5B3E" w:rsidDel="006C3427">
          <w:rPr>
            <w:rFonts w:cstheme="minorHAnsi"/>
            <w:sz w:val="24"/>
            <w:szCs w:val="24"/>
          </w:rPr>
          <w:delText>developing</w:delText>
        </w:r>
      </w:del>
      <w:r w:rsidRPr="003D5B3E">
        <w:rPr>
          <w:rFonts w:cstheme="minorHAnsi"/>
          <w:sz w:val="24"/>
          <w:szCs w:val="24"/>
        </w:rPr>
        <w:t xml:space="preserve"> a generic controller to assist </w:t>
      </w:r>
      <w:del w:id="180" w:author="daniel.calvey" w:date="2020-07-28T11:25:00Z">
        <w:r w:rsidRPr="003D5B3E" w:rsidDel="006C3427">
          <w:rPr>
            <w:rFonts w:cstheme="minorHAnsi"/>
            <w:sz w:val="24"/>
            <w:szCs w:val="24"/>
          </w:rPr>
          <w:delText>the</w:delText>
        </w:r>
      </w:del>
      <w:r w:rsidRPr="003D5B3E">
        <w:rPr>
          <w:rFonts w:cstheme="minorHAnsi"/>
          <w:sz w:val="24"/>
          <w:szCs w:val="24"/>
        </w:rPr>
        <w:t xml:space="preserve"> subjects in different load conditions.\\</w:t>
      </w:r>
    </w:p>
    <w:p w14:paraId="10D498E1" w14:textId="21D5A1AD" w:rsidR="003D5B3E" w:rsidRPr="007F4622" w:rsidRDefault="003D5B3E" w:rsidP="003D5B3E">
      <w:pPr>
        <w:jc w:val="both"/>
        <w:rPr>
          <w:rFonts w:cstheme="minorHAnsi"/>
          <w:sz w:val="24"/>
          <w:szCs w:val="24"/>
        </w:rPr>
      </w:pPr>
      <w:r w:rsidRPr="003D5B3E">
        <w:rPr>
          <w:rFonts w:cstheme="minorHAnsi"/>
          <w:b/>
          <w:bCs/>
          <w:sz w:val="24"/>
          <w:szCs w:val="24"/>
        </w:rPr>
        <w:t>\paragraph*{Case studies.}</w:t>
      </w:r>
      <w:r w:rsidRPr="003D5B3E">
        <w:rPr>
          <w:rFonts w:cstheme="minorHAnsi"/>
          <w:sz w:val="24"/>
          <w:szCs w:val="24"/>
        </w:rPr>
        <w:t xml:space="preserve"> </w:t>
      </w:r>
      <w:commentRangeStart w:id="181"/>
      <w:r w:rsidRPr="003D5B3E">
        <w:rPr>
          <w:rFonts w:cstheme="minorHAnsi"/>
          <w:sz w:val="24"/>
          <w:szCs w:val="24"/>
        </w:rPr>
        <w:t>Studying and conducting comparisons between the {\it "Ad"} and {\it "Da"} configurations of the monoarticular and biarticular devices</w:t>
      </w:r>
      <w:ins w:id="182" w:author="daniel.calvey" w:date="2020-07-28T11:26:00Z">
        <w:r w:rsidR="006C3427">
          <w:rPr>
            <w:rFonts w:cstheme="minorHAnsi"/>
            <w:sz w:val="24"/>
            <w:szCs w:val="24"/>
          </w:rPr>
          <w:t>,</w:t>
        </w:r>
      </w:ins>
      <w:r w:rsidRPr="003D5B3E">
        <w:rPr>
          <w:rFonts w:cstheme="minorHAnsi"/>
          <w:sz w:val="24"/>
          <w:szCs w:val="24"/>
        </w:rPr>
        <w:t xml:space="preserve"> respectively</w:t>
      </w:r>
      <w:ins w:id="183" w:author="daniel.calvey" w:date="2020-07-28T11:26:00Z">
        <w:r w:rsidR="006C3427">
          <w:rPr>
            <w:rFonts w:cstheme="minorHAnsi"/>
            <w:sz w:val="24"/>
            <w:szCs w:val="24"/>
          </w:rPr>
          <w:t>,</w:t>
        </w:r>
      </w:ins>
      <w:r w:rsidRPr="003D5B3E">
        <w:rPr>
          <w:rFonts w:cstheme="minorHAnsi"/>
          <w:sz w:val="24"/>
          <w:szCs w:val="24"/>
        </w:rPr>
        <w:t xml:space="preserve"> in {\it loaded} condition in which they had practically the same performance in both optimization criteria. </w:t>
      </w:r>
      <w:commentRangeEnd w:id="181"/>
      <w:r w:rsidR="006C3427">
        <w:rPr>
          <w:rStyle w:val="CommentReference"/>
        </w:rPr>
        <w:commentReference w:id="181"/>
      </w:r>
      <w:r w:rsidRPr="003D5B3E">
        <w:rPr>
          <w:rFonts w:cstheme="minorHAnsi"/>
          <w:sz w:val="24"/>
          <w:szCs w:val="24"/>
        </w:rPr>
        <w:t>Nevertheless, analyzing</w:t>
      </w:r>
      <w:ins w:id="184" w:author="daniel.calvey" w:date="2020-07-28T11:36:00Z">
        <w:r w:rsidR="002D7549">
          <w:rPr>
            <w:rFonts w:cstheme="minorHAnsi"/>
            <w:sz w:val="24"/>
            <w:szCs w:val="24"/>
          </w:rPr>
          <w:t xml:space="preserve"> and comparing</w:t>
        </w:r>
      </w:ins>
      <w:r w:rsidRPr="003D5B3E">
        <w:rPr>
          <w:rFonts w:cstheme="minorHAnsi"/>
          <w:sz w:val="24"/>
          <w:szCs w:val="24"/>
        </w:rPr>
        <w:t xml:space="preserve"> the power consumption of actuators </w:t>
      </w:r>
      <w:del w:id="185" w:author="daniel.calvey" w:date="2020-07-28T11:36:00Z">
        <w:r w:rsidRPr="003D5B3E" w:rsidDel="002D7549">
          <w:rPr>
            <w:rFonts w:cstheme="minorHAnsi"/>
            <w:sz w:val="24"/>
            <w:szCs w:val="24"/>
          </w:rPr>
          <w:delText>and comparing them</w:delText>
        </w:r>
      </w:del>
      <w:r w:rsidRPr="003D5B3E">
        <w:rPr>
          <w:rFonts w:cstheme="minorHAnsi"/>
          <w:sz w:val="24"/>
          <w:szCs w:val="24"/>
        </w:rPr>
        <w:t xml:space="preserve"> shows that</w:t>
      </w:r>
      <w:ins w:id="186" w:author="daniel.calvey" w:date="2020-07-28T11:36:00Z">
        <w:r w:rsidR="002D7549">
          <w:rPr>
            <w:rFonts w:cstheme="minorHAnsi"/>
            <w:sz w:val="24"/>
            <w:szCs w:val="24"/>
          </w:rPr>
          <w:t xml:space="preserve"> the exoskeletons</w:t>
        </w:r>
      </w:ins>
      <w:r w:rsidRPr="003D5B3E">
        <w:rPr>
          <w:rFonts w:cstheme="minorHAnsi"/>
          <w:sz w:val="24"/>
          <w:szCs w:val="24"/>
        </w:rPr>
        <w:t xml:space="preserve"> </w:t>
      </w:r>
      <w:commentRangeStart w:id="187"/>
      <w:r w:rsidRPr="003D5B3E">
        <w:rPr>
          <w:rFonts w:cstheme="minorHAnsi"/>
          <w:sz w:val="24"/>
          <w:szCs w:val="24"/>
        </w:rPr>
        <w:t xml:space="preserve">they </w:t>
      </w:r>
      <w:commentRangeEnd w:id="187"/>
      <w:r w:rsidR="006C3427">
        <w:rPr>
          <w:rStyle w:val="CommentReference"/>
        </w:rPr>
        <w:commentReference w:id="187"/>
      </w:r>
      <w:r w:rsidRPr="003D5B3E">
        <w:rPr>
          <w:rFonts w:cstheme="minorHAnsi"/>
          <w:sz w:val="24"/>
          <w:szCs w:val="24"/>
        </w:rPr>
        <w:t>had actuator recruitment, and there is a pairwise statistically significant difference between the power consumption</w:t>
      </w:r>
      <w:ins w:id="188" w:author="daniel.calvey" w:date="2020-07-28T11:36:00Z">
        <w:r w:rsidR="002D7549">
          <w:rPr>
            <w:rFonts w:cstheme="minorHAnsi"/>
            <w:sz w:val="24"/>
            <w:szCs w:val="24"/>
          </w:rPr>
          <w:t>s</w:t>
        </w:r>
      </w:ins>
      <w:r w:rsidRPr="003D5B3E">
        <w:rPr>
          <w:rFonts w:cstheme="minorHAnsi"/>
          <w:sz w:val="24"/>
          <w:szCs w:val="24"/>
        </w:rPr>
        <w:t xml:space="preserve"> of the hip and knee actuators, as shown in Figure 2 in \</w:t>
      </w:r>
      <w:proofErr w:type="spellStart"/>
      <w:proofErr w:type="gramStart"/>
      <w:r w:rsidRPr="003D5B3E">
        <w:rPr>
          <w:rFonts w:cstheme="minorHAnsi"/>
          <w:sz w:val="24"/>
          <w:szCs w:val="24"/>
        </w:rPr>
        <w:t>nameref</w:t>
      </w:r>
      <w:proofErr w:type="spellEnd"/>
      <w:r w:rsidRPr="003D5B3E">
        <w:rPr>
          <w:rFonts w:cstheme="minorHAnsi"/>
          <w:sz w:val="24"/>
          <w:szCs w:val="24"/>
        </w:rPr>
        <w:t>{</w:t>
      </w:r>
      <w:proofErr w:type="gramEnd"/>
      <w:r w:rsidRPr="003D5B3E">
        <w:rPr>
          <w:rFonts w:cstheme="minorHAnsi"/>
          <w:sz w:val="24"/>
          <w:szCs w:val="24"/>
        </w:rPr>
        <w:t>S3_Appendix}. On the other hand, performing the same comparison between the {\it "</w:t>
      </w:r>
      <w:proofErr w:type="spellStart"/>
      <w:r w:rsidRPr="003D5B3E">
        <w:rPr>
          <w:rFonts w:cstheme="minorHAnsi"/>
          <w:sz w:val="24"/>
          <w:szCs w:val="24"/>
        </w:rPr>
        <w:t>Cb</w:t>
      </w:r>
      <w:proofErr w:type="spellEnd"/>
      <w:r w:rsidRPr="003D5B3E">
        <w:rPr>
          <w:rFonts w:cstheme="minorHAnsi"/>
          <w:sz w:val="24"/>
          <w:szCs w:val="24"/>
        </w:rPr>
        <w:t xml:space="preserve">"} </w:t>
      </w:r>
      <w:proofErr w:type="spellStart"/>
      <w:r w:rsidRPr="003D5B3E">
        <w:rPr>
          <w:rFonts w:cstheme="minorHAnsi"/>
          <w:sz w:val="24"/>
          <w:szCs w:val="24"/>
        </w:rPr>
        <w:t>biarticular</w:t>
      </w:r>
      <w:proofErr w:type="spellEnd"/>
      <w:r w:rsidRPr="003D5B3E">
        <w:rPr>
          <w:rFonts w:cstheme="minorHAnsi"/>
          <w:sz w:val="24"/>
          <w:szCs w:val="24"/>
        </w:rPr>
        <w:t xml:space="preserve"> and {\it "Ba"} </w:t>
      </w:r>
      <w:proofErr w:type="spellStart"/>
      <w:r w:rsidRPr="003D5B3E">
        <w:rPr>
          <w:rFonts w:cstheme="minorHAnsi"/>
          <w:sz w:val="24"/>
          <w:szCs w:val="24"/>
        </w:rPr>
        <w:t>monoarticular</w:t>
      </w:r>
      <w:proofErr w:type="spellEnd"/>
      <w:r w:rsidRPr="003D5B3E">
        <w:rPr>
          <w:rFonts w:cstheme="minorHAnsi"/>
          <w:sz w:val="24"/>
          <w:szCs w:val="24"/>
        </w:rPr>
        <w:t xml:space="preserve"> in {\it </w:t>
      </w:r>
      <w:proofErr w:type="spellStart"/>
      <w:r w:rsidRPr="003D5B3E">
        <w:rPr>
          <w:rFonts w:cstheme="minorHAnsi"/>
          <w:sz w:val="24"/>
          <w:szCs w:val="24"/>
        </w:rPr>
        <w:t>noload</w:t>
      </w:r>
      <w:proofErr w:type="spellEnd"/>
      <w:r w:rsidRPr="003D5B3E">
        <w:rPr>
          <w:rFonts w:cstheme="minorHAnsi"/>
          <w:sz w:val="24"/>
          <w:szCs w:val="24"/>
        </w:rPr>
        <w:t xml:space="preserve">} condition shows no significant difference between the power </w:t>
      </w:r>
      <w:bookmarkStart w:id="189" w:name="_GoBack"/>
      <w:r w:rsidRPr="003D5B3E">
        <w:rPr>
          <w:rFonts w:cstheme="minorHAnsi"/>
          <w:sz w:val="24"/>
          <w:szCs w:val="24"/>
        </w:rPr>
        <w:t xml:space="preserve">consumption </w:t>
      </w:r>
      <w:bookmarkEnd w:id="189"/>
      <w:r w:rsidRPr="003D5B3E">
        <w:rPr>
          <w:rFonts w:cstheme="minorHAnsi"/>
          <w:sz w:val="24"/>
          <w:szCs w:val="24"/>
        </w:rPr>
        <w:t xml:space="preserve">of </w:t>
      </w:r>
      <w:ins w:id="190" w:author="daniel.calvey" w:date="2020-07-28T11:37:00Z">
        <w:r w:rsidR="002D7549">
          <w:rPr>
            <w:rFonts w:cstheme="minorHAnsi"/>
            <w:sz w:val="24"/>
            <w:szCs w:val="24"/>
          </w:rPr>
          <w:t xml:space="preserve">the </w:t>
        </w:r>
      </w:ins>
      <w:r w:rsidRPr="003D5B3E">
        <w:rPr>
          <w:rFonts w:cstheme="minorHAnsi"/>
          <w:sz w:val="24"/>
          <w:szCs w:val="24"/>
        </w:rPr>
        <w:t>actuators</w:t>
      </w:r>
      <w:ins w:id="191" w:author="daniel.calvey" w:date="2020-07-28T11:37:00Z">
        <w:r w:rsidR="002D7549">
          <w:rPr>
            <w:rFonts w:cstheme="minorHAnsi"/>
            <w:sz w:val="24"/>
            <w:szCs w:val="24"/>
          </w:rPr>
          <w:t>,</w:t>
        </w:r>
      </w:ins>
      <w:r w:rsidRPr="003D5B3E">
        <w:rPr>
          <w:rFonts w:cstheme="minorHAnsi"/>
          <w:sz w:val="24"/>
          <w:szCs w:val="24"/>
        </w:rPr>
        <w:t xml:space="preserve"> as shown in Figure 5 in \</w:t>
      </w:r>
      <w:proofErr w:type="spellStart"/>
      <w:r w:rsidRPr="003D5B3E">
        <w:rPr>
          <w:rFonts w:cstheme="minorHAnsi"/>
          <w:sz w:val="24"/>
          <w:szCs w:val="24"/>
        </w:rPr>
        <w:t>nameref</w:t>
      </w:r>
      <w:proofErr w:type="spellEnd"/>
      <w:r w:rsidRPr="003D5B3E">
        <w:rPr>
          <w:rFonts w:cstheme="minorHAnsi"/>
          <w:sz w:val="24"/>
          <w:szCs w:val="24"/>
        </w:rPr>
        <w:t xml:space="preserve">{S3_Appendix}, indicating that the power consumption strategies of the devices change by loading the subjects. The performance of the same type of devices with the same power consumption or metabolic cost reduction in different load conditions </w:t>
      </w:r>
      <w:ins w:id="192" w:author="daniel.calvey" w:date="2020-07-28T11:38:00Z">
        <w:r w:rsidR="002D7549">
          <w:rPr>
            <w:rFonts w:cstheme="minorHAnsi"/>
            <w:sz w:val="24"/>
            <w:szCs w:val="24"/>
          </w:rPr>
          <w:t xml:space="preserve">was </w:t>
        </w:r>
      </w:ins>
      <w:r w:rsidRPr="003D5B3E">
        <w:rPr>
          <w:rFonts w:cstheme="minorHAnsi"/>
          <w:sz w:val="24"/>
          <w:szCs w:val="24"/>
        </w:rPr>
        <w:t xml:space="preserve">also </w:t>
      </w:r>
      <w:del w:id="193" w:author="daniel.calvey" w:date="2020-07-28T11:38:00Z">
        <w:r w:rsidRPr="003D5B3E" w:rsidDel="002D7549">
          <w:rPr>
            <w:rFonts w:cstheme="minorHAnsi"/>
            <w:sz w:val="24"/>
            <w:szCs w:val="24"/>
          </w:rPr>
          <w:delText xml:space="preserve">has been </w:delText>
        </w:r>
      </w:del>
      <w:r w:rsidRPr="003D5B3E">
        <w:rPr>
          <w:rFonts w:cstheme="minorHAnsi"/>
          <w:sz w:val="24"/>
          <w:szCs w:val="24"/>
        </w:rPr>
        <w:t>studied in Case 3 and Case 4 in \</w:t>
      </w:r>
      <w:proofErr w:type="spellStart"/>
      <w:proofErr w:type="gramStart"/>
      <w:r w:rsidRPr="003D5B3E">
        <w:rPr>
          <w:rFonts w:cstheme="minorHAnsi"/>
          <w:sz w:val="24"/>
          <w:szCs w:val="24"/>
        </w:rPr>
        <w:t>nameref</w:t>
      </w:r>
      <w:proofErr w:type="spellEnd"/>
      <w:r w:rsidRPr="003D5B3E">
        <w:rPr>
          <w:rFonts w:cstheme="minorHAnsi"/>
          <w:sz w:val="24"/>
          <w:szCs w:val="24"/>
        </w:rPr>
        <w:t>{</w:t>
      </w:r>
      <w:proofErr w:type="gramEnd"/>
      <w:r w:rsidRPr="003D5B3E">
        <w:rPr>
          <w:rFonts w:cstheme="minorHAnsi"/>
          <w:sz w:val="24"/>
          <w:szCs w:val="24"/>
        </w:rPr>
        <w:t xml:space="preserve">S3_Appendix}. These cases along with the other two cases, comparing the monoarticular and biarticular exoskeletons in different load conditions, </w:t>
      </w:r>
      <w:ins w:id="194" w:author="daniel.calvey" w:date="2020-07-28T11:38:00Z">
        <w:r w:rsidR="002D7549">
          <w:rPr>
            <w:rFonts w:cstheme="minorHAnsi"/>
            <w:sz w:val="24"/>
            <w:szCs w:val="24"/>
          </w:rPr>
          <w:t xml:space="preserve">are </w:t>
        </w:r>
      </w:ins>
      <w:del w:id="195" w:author="daniel.calvey" w:date="2020-07-28T11:38:00Z">
        <w:r w:rsidRPr="003D5B3E" w:rsidDel="002D7549">
          <w:rPr>
            <w:rFonts w:cstheme="minorHAnsi"/>
            <w:sz w:val="24"/>
            <w:szCs w:val="24"/>
          </w:rPr>
          <w:delText>have been</w:delText>
        </w:r>
      </w:del>
      <w:r w:rsidRPr="003D5B3E">
        <w:rPr>
          <w:rFonts w:cstheme="minorHAnsi"/>
          <w:sz w:val="24"/>
          <w:szCs w:val="24"/>
        </w:rPr>
        <w:t xml:space="preserve"> discussed comprehensively in \</w:t>
      </w:r>
      <w:proofErr w:type="spellStart"/>
      <w:proofErr w:type="gramStart"/>
      <w:r w:rsidRPr="003D5B3E">
        <w:rPr>
          <w:rFonts w:cstheme="minorHAnsi"/>
          <w:sz w:val="24"/>
          <w:szCs w:val="24"/>
        </w:rPr>
        <w:t>nameref</w:t>
      </w:r>
      <w:proofErr w:type="spellEnd"/>
      <w:r w:rsidRPr="003D5B3E">
        <w:rPr>
          <w:rFonts w:cstheme="minorHAnsi"/>
          <w:sz w:val="24"/>
          <w:szCs w:val="24"/>
        </w:rPr>
        <w:t>{</w:t>
      </w:r>
      <w:proofErr w:type="gramEnd"/>
      <w:r w:rsidRPr="003D5B3E">
        <w:rPr>
          <w:rFonts w:cstheme="minorHAnsi"/>
          <w:sz w:val="24"/>
          <w:szCs w:val="24"/>
        </w:rPr>
        <w:t>S3_Appendix}.</w:t>
      </w:r>
    </w:p>
    <w:sectPr w:rsidR="003D5B3E" w:rsidRPr="007F46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daniel.calvey" w:date="2020-07-28T10:20:00Z" w:initials="s">
    <w:p w14:paraId="71C0809F" w14:textId="50C0961D" w:rsidR="006D6905" w:rsidRDefault="006D6905">
      <w:pPr>
        <w:pStyle w:val="CommentText"/>
      </w:pPr>
      <w:r>
        <w:rPr>
          <w:rStyle w:val="CommentReference"/>
        </w:rPr>
        <w:annotationRef/>
      </w:r>
      <w:r>
        <w:t>Upper or lower case?</w:t>
      </w:r>
    </w:p>
  </w:comment>
  <w:comment w:id="25" w:author="daniel.calvey" w:date="2020-07-28T10:22:00Z" w:initials="s">
    <w:p w14:paraId="57062EA1" w14:textId="45402391" w:rsidR="006D6905" w:rsidRDefault="006D6905">
      <w:pPr>
        <w:pStyle w:val="CommentText"/>
      </w:pPr>
      <w:r>
        <w:rPr>
          <w:rStyle w:val="CommentReference"/>
        </w:rPr>
        <w:annotationRef/>
      </w:r>
      <w:r>
        <w:t>Not a proper sentence</w:t>
      </w:r>
    </w:p>
  </w:comment>
  <w:comment w:id="30" w:author="daniel.calvey" w:date="2020-07-28T10:24:00Z" w:initials="s">
    <w:p w14:paraId="17EAA54F" w14:textId="6885D672" w:rsidR="006D6905" w:rsidRDefault="006D6905">
      <w:pPr>
        <w:pStyle w:val="CommentText"/>
      </w:pPr>
      <w:r>
        <w:rPr>
          <w:rStyle w:val="CommentReference"/>
        </w:rPr>
        <w:annotationRef/>
      </w:r>
      <w:r>
        <w:t>Perhaps “exhibit”</w:t>
      </w:r>
    </w:p>
  </w:comment>
  <w:comment w:id="48" w:author="daniel.calvey" w:date="2020-07-28T10:31:00Z" w:initials="s">
    <w:p w14:paraId="4B3D858F" w14:textId="12398B4E" w:rsidR="000326DF" w:rsidRDefault="000326DF">
      <w:pPr>
        <w:pStyle w:val="CommentText"/>
      </w:pPr>
      <w:r>
        <w:rPr>
          <w:rStyle w:val="CommentReference"/>
        </w:rPr>
        <w:annotationRef/>
      </w:r>
    </w:p>
  </w:comment>
  <w:comment w:id="69" w:author="daniel.calvey" w:date="2020-07-28T10:39:00Z" w:initials="s">
    <w:p w14:paraId="6737A1BE" w14:textId="44331D64" w:rsidR="004B46BA" w:rsidRDefault="004B46BA">
      <w:pPr>
        <w:pStyle w:val="CommentText"/>
      </w:pPr>
      <w:r>
        <w:rPr>
          <w:rStyle w:val="CommentReference"/>
        </w:rPr>
        <w:annotationRef/>
      </w:r>
      <w:r>
        <w:t>Suggestion:  “effect” or something that means “effect”</w:t>
      </w:r>
    </w:p>
  </w:comment>
  <w:comment w:id="84" w:author="daniel.calvey" w:date="2020-07-28T10:46:00Z" w:initials="s">
    <w:p w14:paraId="03F7AC22" w14:textId="77777777" w:rsidR="00FF1B5D" w:rsidRDefault="00FF1B5D">
      <w:pPr>
        <w:pStyle w:val="CommentText"/>
      </w:pPr>
      <w:r>
        <w:rPr>
          <w:rStyle w:val="CommentReference"/>
        </w:rPr>
        <w:annotationRef/>
      </w:r>
      <w:r>
        <w:t>The activity of the medial gastrocnemius, as a critical……., was substantially reduced, yet…..</w:t>
      </w:r>
    </w:p>
    <w:p w14:paraId="60655F9E" w14:textId="77777777" w:rsidR="00FF1B5D" w:rsidRDefault="00FF1B5D">
      <w:pPr>
        <w:pStyle w:val="CommentText"/>
      </w:pPr>
    </w:p>
    <w:p w14:paraId="5F4B5843" w14:textId="37DB0393" w:rsidR="00FF1B5D" w:rsidRDefault="00FF1B5D">
      <w:pPr>
        <w:pStyle w:val="CommentText"/>
      </w:pPr>
      <w:r>
        <w:t>I think it’s possible you have similar structures in this section.</w:t>
      </w:r>
    </w:p>
  </w:comment>
  <w:comment w:id="102" w:author="daniel.calvey" w:date="2020-07-28T10:56:00Z" w:initials="s">
    <w:p w14:paraId="7AED06D9" w14:textId="6B9DA390" w:rsidR="00F41449" w:rsidRDefault="00F41449">
      <w:pPr>
        <w:pStyle w:val="CommentText"/>
      </w:pPr>
      <w:r>
        <w:rPr>
          <w:rStyle w:val="CommentReference"/>
        </w:rPr>
        <w:annotationRef/>
      </w:r>
      <w:r>
        <w:t>Revision suggested in line with earlier comment</w:t>
      </w:r>
    </w:p>
  </w:comment>
  <w:comment w:id="126" w:author="daniel.calvey" w:date="2020-07-28T11:03:00Z" w:initials="s">
    <w:p w14:paraId="422DBC3B" w14:textId="3770F464" w:rsidR="00F41449" w:rsidRDefault="00F41449">
      <w:pPr>
        <w:pStyle w:val="CommentText"/>
      </w:pPr>
      <w:r>
        <w:rPr>
          <w:rStyle w:val="CommentReference"/>
        </w:rPr>
        <w:annotationRef/>
      </w:r>
      <w:r>
        <w:t>Consider your options in terms of how to express this…..”</w:t>
      </w:r>
      <w:proofErr w:type="gramStart"/>
      <w:r>
        <w:t>it</w:t>
      </w:r>
      <w:proofErr w:type="gramEnd"/>
      <w:r>
        <w:t xml:space="preserve"> seems logical that…” or “it may be reasonable to conclude that”</w:t>
      </w:r>
    </w:p>
  </w:comment>
  <w:comment w:id="128" w:author="daniel.calvey" w:date="2020-07-28T11:07:00Z" w:initials="s">
    <w:p w14:paraId="6EA736DD" w14:textId="499D87F1" w:rsidR="00BE7E5C" w:rsidRDefault="00BE7E5C">
      <w:pPr>
        <w:pStyle w:val="CommentText"/>
      </w:pPr>
      <w:r>
        <w:rPr>
          <w:rStyle w:val="CommentReference"/>
        </w:rPr>
        <w:annotationRef/>
      </w:r>
      <w:r>
        <w:t xml:space="preserve">Maybe </w:t>
      </w:r>
      <w:proofErr w:type="gramStart"/>
      <w:r>
        <w:t>“ is</w:t>
      </w:r>
      <w:proofErr w:type="gramEnd"/>
      <w:r>
        <w:t xml:space="preserve"> settled/agreed in the literature”</w:t>
      </w:r>
    </w:p>
  </w:comment>
  <w:comment w:id="157" w:author="daniel.calvey" w:date="2020-07-28T11:16:00Z" w:initials="s">
    <w:p w14:paraId="3CF3F110" w14:textId="5DD83B15" w:rsidR="0055731C" w:rsidRDefault="0055731C">
      <w:pPr>
        <w:pStyle w:val="CommentText"/>
      </w:pPr>
      <w:r>
        <w:rPr>
          <w:rStyle w:val="CommentReference"/>
        </w:rPr>
        <w:annotationRef/>
      </w:r>
      <w:r>
        <w:t>Maybe state “the limitation of the assumption of an ideal device”</w:t>
      </w:r>
    </w:p>
  </w:comment>
  <w:comment w:id="181" w:author="daniel.calvey" w:date="2020-07-28T11:26:00Z" w:initials="s">
    <w:p w14:paraId="4FBB8E11" w14:textId="026DAB7D" w:rsidR="006C3427" w:rsidRDefault="006C3427">
      <w:pPr>
        <w:pStyle w:val="CommentText"/>
      </w:pPr>
      <w:r>
        <w:rPr>
          <w:rStyle w:val="CommentReference"/>
        </w:rPr>
        <w:annotationRef/>
      </w:r>
      <w:r>
        <w:t>Not a proper sentence…no independent clause</w:t>
      </w:r>
    </w:p>
  </w:comment>
  <w:comment w:id="187" w:author="daniel.calvey" w:date="2020-07-28T11:28:00Z" w:initials="s">
    <w:p w14:paraId="44588053" w14:textId="739EF346" w:rsidR="006C3427" w:rsidRDefault="006C3427">
      <w:pPr>
        <w:pStyle w:val="CommentText"/>
      </w:pPr>
      <w:r>
        <w:rPr>
          <w:rStyle w:val="CommentReference"/>
        </w:rPr>
        <w:annotationRef/>
      </w:r>
      <w:r>
        <w:t>Unclear referent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C0809F" w15:done="0"/>
  <w15:commentEx w15:paraId="57062EA1" w15:done="0"/>
  <w15:commentEx w15:paraId="17EAA54F" w15:done="0"/>
  <w15:commentEx w15:paraId="4B3D858F" w15:done="0"/>
  <w15:commentEx w15:paraId="6737A1BE" w15:done="0"/>
  <w15:commentEx w15:paraId="5F4B5843" w15:done="0"/>
  <w15:commentEx w15:paraId="7AED06D9" w15:done="0"/>
  <w15:commentEx w15:paraId="422DBC3B" w15:done="0"/>
  <w15:commentEx w15:paraId="6EA736DD" w15:done="0"/>
  <w15:commentEx w15:paraId="3CF3F110" w15:done="0"/>
  <w15:commentEx w15:paraId="4FBB8E11" w15:done="0"/>
  <w15:commentEx w15:paraId="4458805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calvey">
    <w15:presenceInfo w15:providerId="None" w15:userId="daniel.calv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622"/>
    <w:rsid w:val="000326DF"/>
    <w:rsid w:val="001D0DDF"/>
    <w:rsid w:val="002D7549"/>
    <w:rsid w:val="003D5B3E"/>
    <w:rsid w:val="004B46BA"/>
    <w:rsid w:val="0055731C"/>
    <w:rsid w:val="006C3427"/>
    <w:rsid w:val="006D6905"/>
    <w:rsid w:val="007F4622"/>
    <w:rsid w:val="00BE7E5C"/>
    <w:rsid w:val="00C636F9"/>
    <w:rsid w:val="00F41449"/>
    <w:rsid w:val="00FF1B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B530"/>
  <w15:chartTrackingRefBased/>
  <w15:docId w15:val="{DFB26660-E64A-4FEA-B73E-40308C22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6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D6905"/>
    <w:rPr>
      <w:sz w:val="16"/>
      <w:szCs w:val="16"/>
    </w:rPr>
  </w:style>
  <w:style w:type="paragraph" w:styleId="CommentText">
    <w:name w:val="annotation text"/>
    <w:basedOn w:val="Normal"/>
    <w:link w:val="CommentTextChar"/>
    <w:uiPriority w:val="99"/>
    <w:semiHidden/>
    <w:unhideWhenUsed/>
    <w:rsid w:val="006D6905"/>
    <w:pPr>
      <w:spacing w:line="240" w:lineRule="auto"/>
    </w:pPr>
    <w:rPr>
      <w:sz w:val="20"/>
      <w:szCs w:val="20"/>
    </w:rPr>
  </w:style>
  <w:style w:type="character" w:customStyle="1" w:styleId="CommentTextChar">
    <w:name w:val="Comment Text Char"/>
    <w:basedOn w:val="DefaultParagraphFont"/>
    <w:link w:val="CommentText"/>
    <w:uiPriority w:val="99"/>
    <w:semiHidden/>
    <w:rsid w:val="006D6905"/>
    <w:rPr>
      <w:sz w:val="20"/>
      <w:szCs w:val="20"/>
    </w:rPr>
  </w:style>
  <w:style w:type="paragraph" w:styleId="CommentSubject">
    <w:name w:val="annotation subject"/>
    <w:basedOn w:val="CommentText"/>
    <w:next w:val="CommentText"/>
    <w:link w:val="CommentSubjectChar"/>
    <w:uiPriority w:val="99"/>
    <w:semiHidden/>
    <w:unhideWhenUsed/>
    <w:rsid w:val="006D6905"/>
    <w:rPr>
      <w:b/>
      <w:bCs/>
    </w:rPr>
  </w:style>
  <w:style w:type="character" w:customStyle="1" w:styleId="CommentSubjectChar">
    <w:name w:val="Comment Subject Char"/>
    <w:basedOn w:val="CommentTextChar"/>
    <w:link w:val="CommentSubject"/>
    <w:uiPriority w:val="99"/>
    <w:semiHidden/>
    <w:rsid w:val="006D6905"/>
    <w:rPr>
      <w:b/>
      <w:bCs/>
      <w:sz w:val="20"/>
      <w:szCs w:val="20"/>
    </w:rPr>
  </w:style>
  <w:style w:type="paragraph" w:styleId="BalloonText">
    <w:name w:val="Balloon Text"/>
    <w:basedOn w:val="Normal"/>
    <w:link w:val="BalloonTextChar"/>
    <w:uiPriority w:val="99"/>
    <w:semiHidden/>
    <w:unhideWhenUsed/>
    <w:rsid w:val="006D69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9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3152</Words>
  <Characters>17970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Khalilian Motamed Bonab</dc:creator>
  <cp:keywords/>
  <dc:description/>
  <cp:lastModifiedBy>daniel.calvey</cp:lastModifiedBy>
  <cp:revision>2</cp:revision>
  <dcterms:created xsi:type="dcterms:W3CDTF">2020-07-28T08:42:00Z</dcterms:created>
  <dcterms:modified xsi:type="dcterms:W3CDTF">2020-07-28T08:42:00Z</dcterms:modified>
</cp:coreProperties>
</file>