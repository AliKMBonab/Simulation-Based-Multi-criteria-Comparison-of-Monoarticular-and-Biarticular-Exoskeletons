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34036" w14:textId="77777777" w:rsidR="00106B3E" w:rsidRPr="00106B3E" w:rsidRDefault="00106B3E" w:rsidP="00106B3E">
      <w:pPr>
        <w:rPr>
          <w:b/>
          <w:bCs/>
        </w:rPr>
      </w:pPr>
      <w:r w:rsidRPr="00106B3E">
        <w:rPr>
          <w:b/>
          <w:bCs/>
        </w:rPr>
        <w:t>\section*{Kinematic Modeling}</w:t>
      </w:r>
    </w:p>
    <w:p w14:paraId="3BE32D1C" w14:textId="6A26D780" w:rsidR="00106B3E" w:rsidRDefault="00106B3E" w:rsidP="00106B3E">
      <w:r>
        <w:t xml:space="preserve">The </w:t>
      </w:r>
      <w:proofErr w:type="spellStart"/>
      <w:r>
        <w:t>biarticular</w:t>
      </w:r>
      <w:proofErr w:type="spellEnd"/>
      <w:r>
        <w:t xml:space="preserve"> exoskeleton was designed to assist hip and knee joints. The exoskeleton was inspired </w:t>
      </w:r>
      <w:ins w:id="0" w:author="daniel.calvey" w:date="2020-06-29T13:09:00Z">
        <w:r w:rsidR="00591152">
          <w:t xml:space="preserve">by </w:t>
        </w:r>
      </w:ins>
      <w:del w:id="1" w:author="daniel.calvey" w:date="2020-06-29T13:09:00Z">
        <w:r w:rsidDel="00591152">
          <w:delText>from</w:delText>
        </w:r>
      </w:del>
      <w:r>
        <w:t xml:space="preserve"> the </w:t>
      </w:r>
      <w:proofErr w:type="spellStart"/>
      <w:r>
        <w:t>biarticular</w:t>
      </w:r>
      <w:proofErr w:type="spellEnd"/>
      <w:r>
        <w:t xml:space="preserve"> muscles and their functionality</w:t>
      </w:r>
      <w:ins w:id="2" w:author="daniel.calvey" w:date="2020-06-29T13:08:00Z">
        <w:r w:rsidR="00591152">
          <w:t>,</w:t>
        </w:r>
      </w:ins>
      <w:r>
        <w:t xml:space="preserve"> and the aim of the design was </w:t>
      </w:r>
      <w:ins w:id="3" w:author="daniel.calvey" w:date="2020-06-29T13:08:00Z">
        <w:r w:rsidR="00591152">
          <w:t xml:space="preserve">to keep </w:t>
        </w:r>
      </w:ins>
      <w:del w:id="4" w:author="daniel.calvey" w:date="2020-06-29T13:08:00Z">
        <w:r w:rsidDel="00591152">
          <w:delText>keeping</w:delText>
        </w:r>
      </w:del>
      <w:r>
        <w:t xml:space="preserve"> the large portion of the device weight around </w:t>
      </w:r>
      <w:ins w:id="5" w:author="daniel.calvey" w:date="2020-06-29T13:08:00Z">
        <w:r w:rsidR="00591152">
          <w:t xml:space="preserve">the </w:t>
        </w:r>
      </w:ins>
      <w:r>
        <w:t xml:space="preserve">proximal joint (Hip) while delivering the required power to </w:t>
      </w:r>
      <w:ins w:id="6" w:author="daniel.calvey" w:date="2020-06-29T13:08:00Z">
        <w:r w:rsidR="00591152">
          <w:t xml:space="preserve">the </w:t>
        </w:r>
      </w:ins>
      <w:r>
        <w:t xml:space="preserve">distal joint (Knee). </w:t>
      </w:r>
      <w:ins w:id="7" w:author="daniel.calvey" w:date="2020-06-29T13:09:00Z">
        <w:r w:rsidR="00591152">
          <w:t xml:space="preserve">A </w:t>
        </w:r>
      </w:ins>
      <w:del w:id="8" w:author="daniel.calvey" w:date="2020-06-29T13:09:00Z">
        <w:r w:rsidDel="00591152">
          <w:delText>The</w:delText>
        </w:r>
      </w:del>
      <w:r>
        <w:t xml:space="preserve"> parallelogram mechanism </w:t>
      </w:r>
      <w:ins w:id="9" w:author="daniel.calvey" w:date="2020-06-29T13:09:00Z">
        <w:r w:rsidR="00591152">
          <w:t xml:space="preserve">was </w:t>
        </w:r>
      </w:ins>
      <w:del w:id="10" w:author="daniel.calvey" w:date="2020-06-29T13:09:00Z">
        <w:r w:rsidDel="00591152">
          <w:delText>has been</w:delText>
        </w:r>
      </w:del>
      <w:r>
        <w:t xml:space="preserve"> purposed</w:t>
      </w:r>
      <w:ins w:id="11" w:author="daniel.calvey" w:date="2020-06-29T13:10:00Z">
        <w:r w:rsidR="00591152">
          <w:t xml:space="preserve"> in the exoskeleton</w:t>
        </w:r>
      </w:ins>
      <w:r>
        <w:t xml:space="preserve"> to accomplish this goal and take advantage of </w:t>
      </w:r>
      <w:del w:id="12" w:author="daniel.calvey" w:date="2020-06-29T13:10:00Z">
        <w:r w:rsidDel="00591152">
          <w:delText>biarticular muscles</w:delText>
        </w:r>
      </w:del>
      <w:r>
        <w:t xml:space="preserve"> </w:t>
      </w:r>
      <w:ins w:id="13" w:author="daniel.calvey" w:date="2020-06-29T13:09:00Z">
        <w:r w:rsidR="00591152">
          <w:t xml:space="preserve">the </w:t>
        </w:r>
      </w:ins>
      <w:r>
        <w:t>biological features</w:t>
      </w:r>
      <w:ins w:id="14" w:author="daniel.calvey" w:date="2020-06-29T13:09:00Z">
        <w:r w:rsidR="00591152">
          <w:t xml:space="preserve"> of </w:t>
        </w:r>
        <w:proofErr w:type="spellStart"/>
        <w:r w:rsidR="00591152">
          <w:t>biarticular</w:t>
        </w:r>
        <w:proofErr w:type="spellEnd"/>
        <w:r w:rsidR="00591152">
          <w:t xml:space="preserve"> muscles</w:t>
        </w:r>
      </w:ins>
      <w:ins w:id="15" w:author="daniel.calvey" w:date="2020-06-29T13:10:00Z">
        <w:r w:rsidR="00591152">
          <w:t>.</w:t>
        </w:r>
      </w:ins>
      <w:del w:id="16" w:author="daniel.calvey" w:date="2020-06-29T13:10:00Z">
        <w:r w:rsidDel="00591152">
          <w:delText xml:space="preserve"> in the exoskeleton</w:delText>
        </w:r>
      </w:del>
      <w:r>
        <w:t xml:space="preserve">. The purposed assistive device is shown in </w:t>
      </w:r>
      <w:ins w:id="17" w:author="daniel.calvey" w:date="2020-06-29T13:10:00Z">
        <w:r w:rsidR="00591152">
          <w:t>F</w:t>
        </w:r>
      </w:ins>
      <w:del w:id="18" w:author="daniel.calvey" w:date="2020-06-29T13:10:00Z">
        <w:r w:rsidDel="00591152">
          <w:delText>f</w:delText>
        </w:r>
      </w:del>
      <w:r>
        <w:t>igure \ref{Fig_Exos_Kinematics_Model}\subref{Fig_Biarticular_Exo_Mechanism}.\\</w:t>
      </w:r>
    </w:p>
    <w:p w14:paraId="14BE99F9" w14:textId="52DE7EE2" w:rsidR="00106B3E" w:rsidRPr="00106B3E" w:rsidRDefault="00106B3E" w:rsidP="00106B3E">
      <w:pPr>
        <w:rPr>
          <w:color w:val="FF0000"/>
        </w:rPr>
      </w:pPr>
      <w:r w:rsidRPr="00106B3E">
        <w:rPr>
          <w:color w:val="FF0000"/>
        </w:rPr>
        <w:t>{</w:t>
      </w:r>
      <w:proofErr w:type="gramStart"/>
      <w:r w:rsidRPr="00106B3E">
        <w:rPr>
          <w:color w:val="FF0000"/>
        </w:rPr>
        <w:t>figure</w:t>
      </w:r>
      <w:proofErr w:type="gramEnd"/>
      <w:r w:rsidRPr="00106B3E">
        <w:rPr>
          <w:color w:val="FF0000"/>
        </w:rPr>
        <w:t>}</w:t>
      </w:r>
    </w:p>
    <w:p w14:paraId="6F25AD3C" w14:textId="780583F0" w:rsidR="00106B3E" w:rsidRDefault="00591152" w:rsidP="00106B3E">
      <w:ins w:id="19" w:author="daniel.calvey" w:date="2020-06-29T13:11:00Z">
        <w:r>
          <w:t xml:space="preserve">A </w:t>
        </w:r>
      </w:ins>
      <w:del w:id="20" w:author="daniel.calvey" w:date="2020-06-29T13:11:00Z">
        <w:r w:rsidR="00106B3E" w:rsidDel="00591152">
          <w:delText>The</w:delText>
        </w:r>
      </w:del>
      <w:r w:rsidR="00106B3E">
        <w:t xml:space="preserve"> </w:t>
      </w:r>
      <w:proofErr w:type="spellStart"/>
      <w:r w:rsidR="00106B3E">
        <w:t>monoarticular</w:t>
      </w:r>
      <w:proofErr w:type="spellEnd"/>
      <w:r w:rsidR="00106B3E">
        <w:t xml:space="preserve"> exoskeleton can be modeled as a two-link serial manipulator as shown in </w:t>
      </w:r>
      <w:ins w:id="21" w:author="daniel.calvey" w:date="2020-06-29T13:11:00Z">
        <w:r>
          <w:t>F</w:t>
        </w:r>
      </w:ins>
      <w:del w:id="22" w:author="daniel.calvey" w:date="2020-06-29T13:11:00Z">
        <w:r w:rsidR="00106B3E" w:rsidDel="00591152">
          <w:delText>f</w:delText>
        </w:r>
      </w:del>
      <w:r w:rsidR="00106B3E">
        <w:t xml:space="preserve">igure \ref{Fig_Exos_Kinematics_Model}\subref{Fig_Monoarticular_Exo_Mechanism} </w:t>
      </w:r>
      <w:ins w:id="23" w:author="daniel.calvey" w:date="2020-06-29T13:12:00Z">
        <w:r>
          <w:t xml:space="preserve">in which </w:t>
        </w:r>
      </w:ins>
      <w:del w:id="24" w:author="daniel.calvey" w:date="2020-06-29T13:12:00Z">
        <w:r w:rsidR="00106B3E" w:rsidDel="00591152">
          <w:delText>where</w:delText>
        </w:r>
      </w:del>
      <w:r w:rsidR="00106B3E">
        <w:t xml:space="preserve"> each joint </w:t>
      </w:r>
      <w:ins w:id="25" w:author="daniel.calvey" w:date="2020-06-29T13:12:00Z">
        <w:r>
          <w:t xml:space="preserve">is </w:t>
        </w:r>
      </w:ins>
      <w:del w:id="26" w:author="daniel.calvey" w:date="2020-06-29T13:12:00Z">
        <w:r w:rsidR="00106B3E" w:rsidDel="00591152">
          <w:delText>was</w:delText>
        </w:r>
      </w:del>
      <w:r w:rsidR="00106B3E">
        <w:t xml:space="preserve"> assisted by the </w:t>
      </w:r>
      <w:del w:id="27" w:author="daniel.calvey" w:date="2020-06-29T13:12:00Z">
        <w:r w:rsidR="00106B3E" w:rsidDel="00591152">
          <w:delText>directly</w:delText>
        </w:r>
      </w:del>
      <w:r w:rsidR="00106B3E">
        <w:t xml:space="preserve"> joint actuator</w:t>
      </w:r>
      <w:ins w:id="28" w:author="daniel.calvey" w:date="2020-06-29T13:12:00Z">
        <w:r>
          <w:t xml:space="preserve"> directly</w:t>
        </w:r>
      </w:ins>
      <w:r w:rsidR="00106B3E">
        <w:t xml:space="preserve">. The kinematics modeling of the </w:t>
      </w:r>
      <w:proofErr w:type="spellStart"/>
      <w:r w:rsidR="00106B3E">
        <w:t>monoarticular</w:t>
      </w:r>
      <w:proofErr w:type="spellEnd"/>
      <w:r w:rsidR="00106B3E">
        <w:t xml:space="preserve"> and </w:t>
      </w:r>
      <w:proofErr w:type="spellStart"/>
      <w:r w:rsidR="00106B3E">
        <w:t>biarticular</w:t>
      </w:r>
      <w:proofErr w:type="spellEnd"/>
      <w:r w:rsidR="00106B3E">
        <w:t xml:space="preserve"> exoskeletons</w:t>
      </w:r>
      <w:ins w:id="29" w:author="daniel.calvey" w:date="2020-06-29T13:13:00Z">
        <w:r>
          <w:t xml:space="preserve"> </w:t>
        </w:r>
        <w:proofErr w:type="spellStart"/>
        <w:r>
          <w:t>at</w:t>
        </w:r>
      </w:ins>
      <w:del w:id="30" w:author="daniel.calvey" w:date="2020-06-29T13:13:00Z">
        <w:r w:rsidR="00106B3E" w:rsidDel="00591152">
          <w:delText xml:space="preserve"> in </w:delText>
        </w:r>
      </w:del>
      <w:r w:rsidR="00106B3E">
        <w:t>both</w:t>
      </w:r>
      <w:proofErr w:type="spellEnd"/>
      <w:r w:rsidR="00106B3E">
        <w:t xml:space="preserve"> </w:t>
      </w:r>
      <w:ins w:id="31" w:author="daniel.calvey" w:date="2020-06-29T13:13:00Z">
        <w:r>
          <w:t xml:space="preserve">the </w:t>
        </w:r>
      </w:ins>
      <w:r w:rsidR="00106B3E">
        <w:t>configuration and motion level</w:t>
      </w:r>
      <w:ins w:id="32" w:author="daniel.calvey" w:date="2020-06-29T13:13:00Z">
        <w:r>
          <w:t>s</w:t>
        </w:r>
      </w:ins>
      <w:r w:rsidR="00106B3E">
        <w:t xml:space="preserve"> </w:t>
      </w:r>
      <w:commentRangeStart w:id="33"/>
      <w:r w:rsidR="00106B3E">
        <w:t xml:space="preserve">has been </w:t>
      </w:r>
      <w:commentRangeEnd w:id="33"/>
      <w:r>
        <w:rPr>
          <w:rStyle w:val="CommentReference"/>
        </w:rPr>
        <w:commentReference w:id="33"/>
      </w:r>
      <w:r w:rsidR="00106B3E">
        <w:t>represented in \</w:t>
      </w:r>
      <w:proofErr w:type="spellStart"/>
      <w:r w:rsidR="00106B3E">
        <w:t>nameref</w:t>
      </w:r>
      <w:proofErr w:type="spellEnd"/>
      <w:r w:rsidR="00106B3E">
        <w:t>{S1_Appendix}.\\</w:t>
      </w:r>
    </w:p>
    <w:p w14:paraId="1373D774" w14:textId="60096742" w:rsidR="00106B3E" w:rsidRDefault="00106B3E" w:rsidP="00106B3E">
      <w:r>
        <w:t xml:space="preserve">As </w:t>
      </w:r>
      <w:del w:id="34" w:author="daniel.calvey" w:date="2020-06-29T13:14:00Z">
        <w:r w:rsidDel="00591152">
          <w:delText>it</w:delText>
        </w:r>
      </w:del>
      <w:r>
        <w:t xml:space="preserve"> can be interpreted from the kinematics of</w:t>
      </w:r>
      <w:ins w:id="35" w:author="daniel.calvey" w:date="2020-06-29T13:14:00Z">
        <w:r w:rsidR="00591152">
          <w:t xml:space="preserve"> the</w:t>
        </w:r>
      </w:ins>
      <w:r>
        <w:t xml:space="preserve"> exoskeletons represented in \</w:t>
      </w:r>
      <w:proofErr w:type="spellStart"/>
      <w:r>
        <w:t>nameref</w:t>
      </w:r>
      <w:proofErr w:type="spellEnd"/>
      <w:r>
        <w:t xml:space="preserve">{S1_Appendix}, a linear mapping between </w:t>
      </w:r>
      <w:proofErr w:type="spellStart"/>
      <w:r>
        <w:t>monoarticular</w:t>
      </w:r>
      <w:proofErr w:type="spellEnd"/>
      <w:r>
        <w:t xml:space="preserve"> and </w:t>
      </w:r>
      <w:proofErr w:type="spellStart"/>
      <w:r>
        <w:t>biarticular</w:t>
      </w:r>
      <w:proofErr w:type="spellEnd"/>
      <w:r>
        <w:t xml:space="preserve"> exoskeletons can be established to relate these two device</w:t>
      </w:r>
      <w:ins w:id="36" w:author="daniel.calvey" w:date="2020-06-29T13:14:00Z">
        <w:r w:rsidR="00591152">
          <w:t>s</w:t>
        </w:r>
      </w:ins>
      <w:r>
        <w:t xml:space="preserve"> through a linear </w:t>
      </w:r>
      <w:commentRangeStart w:id="37"/>
      <w:proofErr w:type="spellStart"/>
      <w:r>
        <w:t>jacobian</w:t>
      </w:r>
      <w:commentRangeEnd w:id="37"/>
      <w:proofErr w:type="spellEnd"/>
      <w:r w:rsidR="00591152">
        <w:rPr>
          <w:rStyle w:val="CommentReference"/>
        </w:rPr>
        <w:commentReference w:id="37"/>
      </w:r>
      <w:ins w:id="38" w:author="daniel.calvey" w:date="2020-06-29T13:14:00Z">
        <w:r w:rsidR="00591152">
          <w:t>,</w:t>
        </w:r>
      </w:ins>
      <w:r>
        <w:t xml:space="preserve"> as </w:t>
      </w:r>
      <w:del w:id="39" w:author="daniel.calvey" w:date="2020-06-29T13:14:00Z">
        <w:r w:rsidDel="00591152">
          <w:delText>it</w:delText>
        </w:r>
      </w:del>
      <w:r>
        <w:t xml:space="preserve"> is represented in </w:t>
      </w:r>
      <w:proofErr w:type="spellStart"/>
      <w:r>
        <w:t>Eqn</w:t>
      </w:r>
      <w:proofErr w:type="spellEnd"/>
      <w:r>
        <w:t xml:space="preserve"> \</w:t>
      </w:r>
      <w:proofErr w:type="spellStart"/>
      <w:r>
        <w:t>eqref</w:t>
      </w:r>
      <w:proofErr w:type="spellEnd"/>
      <w:r>
        <w:t>{</w:t>
      </w:r>
      <w:proofErr w:type="spellStart"/>
      <w:r>
        <w:t>Eqn_Mono_Bi_Jacobian</w:t>
      </w:r>
      <w:proofErr w:type="spellEnd"/>
      <w:r>
        <w:t>}.</w:t>
      </w:r>
    </w:p>
    <w:p w14:paraId="7F1D39C2" w14:textId="62726E8B" w:rsidR="00106B3E" w:rsidRPr="00106B3E" w:rsidRDefault="00106B3E" w:rsidP="00106B3E">
      <w:pPr>
        <w:rPr>
          <w:color w:val="FF0000"/>
        </w:rPr>
      </w:pPr>
      <w:r w:rsidRPr="00106B3E">
        <w:rPr>
          <w:color w:val="FF0000"/>
        </w:rPr>
        <w:t>{</w:t>
      </w:r>
      <w:proofErr w:type="gramStart"/>
      <w:r w:rsidRPr="00106B3E">
        <w:rPr>
          <w:color w:val="FF0000"/>
        </w:rPr>
        <w:t>equation</w:t>
      </w:r>
      <w:proofErr w:type="gramEnd"/>
      <w:r w:rsidRPr="00106B3E">
        <w:rPr>
          <w:color w:val="FF0000"/>
        </w:rPr>
        <w:t>}</w:t>
      </w:r>
    </w:p>
    <w:p w14:paraId="1F3DD0BF" w14:textId="533AD39F" w:rsidR="00106B3E" w:rsidRDefault="00106B3E" w:rsidP="00106B3E">
      <w:r>
        <w:t>Using Eqn.\</w:t>
      </w:r>
      <w:proofErr w:type="spellStart"/>
      <w:proofErr w:type="gramStart"/>
      <w:r>
        <w:t>eqref</w:t>
      </w:r>
      <w:proofErr w:type="spellEnd"/>
      <w:r>
        <w:t>{</w:t>
      </w:r>
      <w:proofErr w:type="spellStart"/>
      <w:proofErr w:type="gramEnd"/>
      <w:r>
        <w:t>Eqn_Mono_Bi_Jacobian</w:t>
      </w:r>
      <w:proofErr w:type="spellEnd"/>
      <w:r>
        <w:t xml:space="preserve">} which is a mapping </w:t>
      </w:r>
      <w:ins w:id="40" w:author="daniel.calvey" w:date="2020-06-29T13:16:00Z">
        <w:r w:rsidR="00591152">
          <w:t xml:space="preserve">among </w:t>
        </w:r>
      </w:ins>
      <w:del w:id="41" w:author="daniel.calvey" w:date="2020-06-29T13:16:00Z">
        <w:r w:rsidDel="00591152">
          <w:delText>between</w:delText>
        </w:r>
      </w:del>
      <w:r>
        <w:t xml:space="preserve"> the angular velocities of the exoskeletons, we can derive the mapping between the </w:t>
      </w:r>
      <w:ins w:id="42" w:author="daniel.calvey" w:date="2020-06-29T13:15:00Z">
        <w:r w:rsidR="00591152">
          <w:t xml:space="preserve">torque </w:t>
        </w:r>
      </w:ins>
      <w:r>
        <w:t xml:space="preserve">provided </w:t>
      </w:r>
      <w:del w:id="43" w:author="daniel.calvey" w:date="2020-06-29T13:16:00Z">
        <w:r w:rsidDel="00591152">
          <w:delText>torque</w:delText>
        </w:r>
      </w:del>
      <w:r>
        <w:t xml:space="preserve"> by exoskeletons as shown in Eqn. \</w:t>
      </w:r>
      <w:proofErr w:type="spellStart"/>
      <w:r>
        <w:t>eqref</w:t>
      </w:r>
      <w:proofErr w:type="spellEnd"/>
      <w:r>
        <w:t>{</w:t>
      </w:r>
      <w:proofErr w:type="spellStart"/>
      <w:r>
        <w:t>Mono_Bi_Torque_Mapping</w:t>
      </w:r>
      <w:proofErr w:type="spellEnd"/>
      <w:r>
        <w:t>}.</w:t>
      </w:r>
    </w:p>
    <w:p w14:paraId="45930AE2" w14:textId="30E52969" w:rsidR="00106B3E" w:rsidRPr="00106B3E" w:rsidRDefault="00106B3E" w:rsidP="00106B3E">
      <w:pPr>
        <w:rPr>
          <w:color w:val="FF0000"/>
        </w:rPr>
      </w:pPr>
      <w:r w:rsidRPr="00106B3E">
        <w:rPr>
          <w:color w:val="FF0000"/>
        </w:rPr>
        <w:t>{</w:t>
      </w:r>
      <w:proofErr w:type="gramStart"/>
      <w:r w:rsidRPr="00106B3E">
        <w:rPr>
          <w:color w:val="FF0000"/>
        </w:rPr>
        <w:t>equation</w:t>
      </w:r>
      <w:proofErr w:type="gramEnd"/>
      <w:r w:rsidRPr="00106B3E">
        <w:rPr>
          <w:color w:val="FF0000"/>
        </w:rPr>
        <w:t>}</w:t>
      </w:r>
    </w:p>
    <w:p w14:paraId="35155FA3" w14:textId="47756C9F" w:rsidR="00106B3E" w:rsidRDefault="00106B3E" w:rsidP="00106B3E">
      <w:r>
        <w:t xml:space="preserve">This relation between two exoskeleton </w:t>
      </w:r>
      <w:ins w:id="44" w:author="daniel.calvey" w:date="2020-06-29T13:17:00Z">
        <w:r w:rsidR="006B0A16">
          <w:t xml:space="preserve">was </w:t>
        </w:r>
      </w:ins>
      <w:del w:id="45" w:author="daniel.calvey" w:date="2020-06-29T13:17:00Z">
        <w:r w:rsidDel="006B0A16">
          <w:delText>has been</w:delText>
        </w:r>
      </w:del>
      <w:r>
        <w:t xml:space="preserve"> used to verify the modeling of the exoskeleton through </w:t>
      </w:r>
      <w:ins w:id="46" w:author="daniel.calvey" w:date="2020-06-29T13:17:00Z">
        <w:r w:rsidR="006B0A16">
          <w:t xml:space="preserve">a/its </w:t>
        </w:r>
      </w:ins>
      <w:r>
        <w:t>musculoskeletal simulation framework.</w:t>
      </w:r>
    </w:p>
    <w:p w14:paraId="762714B7" w14:textId="77777777" w:rsidR="00106B3E" w:rsidRPr="00106B3E" w:rsidRDefault="00106B3E" w:rsidP="00106B3E">
      <w:pPr>
        <w:rPr>
          <w:b/>
          <w:bCs/>
        </w:rPr>
      </w:pPr>
      <w:r w:rsidRPr="00106B3E">
        <w:rPr>
          <w:b/>
          <w:bCs/>
        </w:rPr>
        <w:t>\section*{Musculoskeletal Simulation}</w:t>
      </w:r>
    </w:p>
    <w:p w14:paraId="01571216" w14:textId="77777777" w:rsidR="00106B3E" w:rsidRPr="00106B3E" w:rsidRDefault="00106B3E" w:rsidP="00106B3E">
      <w:pPr>
        <w:rPr>
          <w:b/>
          <w:bCs/>
        </w:rPr>
      </w:pPr>
      <w:r w:rsidRPr="00106B3E">
        <w:rPr>
          <w:b/>
          <w:bCs/>
        </w:rPr>
        <w:t>\subsection*{Musculoskeletal Model}</w:t>
      </w:r>
    </w:p>
    <w:p w14:paraId="045D8C65" w14:textId="5063E3C2" w:rsidR="00106B3E" w:rsidRDefault="00106B3E" w:rsidP="00106B3E">
      <w:r>
        <w:t xml:space="preserve">The exoskeletons </w:t>
      </w:r>
      <w:ins w:id="47" w:author="daniel.calvey" w:date="2020-06-29T13:17:00Z">
        <w:r w:rsidR="006B0A16">
          <w:t xml:space="preserve">were </w:t>
        </w:r>
      </w:ins>
      <w:del w:id="48" w:author="daniel.calvey" w:date="2020-06-29T13:17:00Z">
        <w:r w:rsidDel="006B0A16">
          <w:delText>have been</w:delText>
        </w:r>
      </w:del>
      <w:r>
        <w:t xml:space="preserve"> studied through musculoskeletal simulations by conducting the simulations of </w:t>
      </w:r>
      <w:del w:id="49" w:author="daniel.calvey" w:date="2020-06-29T13:18:00Z">
        <w:r w:rsidDel="006B0A16">
          <w:delText>the</w:delText>
        </w:r>
      </w:del>
      <w:r>
        <w:t xml:space="preserve"> seven subjects walking normally and while carrying a 38kg load on the torso at their chosen speed. The data </w:t>
      </w:r>
      <w:del w:id="50" w:author="daniel.calvey" w:date="2020-06-29T13:18:00Z">
        <w:r w:rsidDel="006B0A16">
          <w:delText xml:space="preserve">that has been </w:delText>
        </w:r>
      </w:del>
      <w:r>
        <w:t xml:space="preserve">used in this study was experimentally collected and processed by </w:t>
      </w:r>
      <w:proofErr w:type="spellStart"/>
      <w:r>
        <w:t>Dembia</w:t>
      </w:r>
      <w:proofErr w:type="spellEnd"/>
      <w:r>
        <w:t xml:space="preserve"> et.al. \cite{93}</w:t>
      </w:r>
      <w:ins w:id="51" w:author="daniel.calvey" w:date="2020-06-29T13:18:00Z">
        <w:r w:rsidR="006B0A16">
          <w:t>,</w:t>
        </w:r>
      </w:ins>
      <w:r>
        <w:t xml:space="preserve"> and their experimental protocol was approved by the Stanford University Institutional Review Board \cite{93}.\\</w:t>
      </w:r>
    </w:p>
    <w:p w14:paraId="13DFAD3A" w14:textId="0AD95911" w:rsidR="00106B3E" w:rsidRDefault="00106B3E" w:rsidP="00106B3E">
      <w:r>
        <w:t xml:space="preserve">The musculoskeletal model used in the simulations, which was the same </w:t>
      </w:r>
      <w:ins w:id="52" w:author="daniel.calvey" w:date="2020-06-29T13:19:00Z">
        <w:r w:rsidR="006B0A16">
          <w:t xml:space="preserve">as </w:t>
        </w:r>
      </w:ins>
      <w:del w:id="53" w:author="daniel.calvey" w:date="2020-06-29T13:19:00Z">
        <w:r w:rsidDel="006B0A16">
          <w:delText>with</w:delText>
        </w:r>
      </w:del>
      <w:r>
        <w:t xml:space="preserve"> the model used by </w:t>
      </w:r>
      <w:proofErr w:type="spellStart"/>
      <w:ins w:id="54" w:author="daniel.calvey" w:date="2020-06-29T13:19:00Z">
        <w:r w:rsidR="006B0A16">
          <w:t>D</w:t>
        </w:r>
      </w:ins>
      <w:del w:id="55" w:author="daniel.calvey" w:date="2020-06-29T13:19:00Z">
        <w:r w:rsidDel="006B0A16">
          <w:delText>d</w:delText>
        </w:r>
      </w:del>
      <w:r>
        <w:t>embia</w:t>
      </w:r>
      <w:proofErr w:type="spellEnd"/>
      <w:r>
        <w:t xml:space="preserve"> et al. \cite{93}, was a three-dimensional model developed by </w:t>
      </w:r>
      <w:proofErr w:type="spellStart"/>
      <w:r>
        <w:t>Rajagopal</w:t>
      </w:r>
      <w:proofErr w:type="spellEnd"/>
      <w:r>
        <w:t xml:space="preserve"> et al. \cite{130} with 39 degrees of freedom</w:t>
      </w:r>
      <w:ins w:id="56" w:author="daniel.calvey" w:date="2020-06-29T13:19:00Z">
        <w:r w:rsidR="006B0A16">
          <w:t xml:space="preserve"> in which</w:t>
        </w:r>
      </w:ins>
      <w:del w:id="57" w:author="daniel.calvey" w:date="2020-06-29T13:19:00Z">
        <w:r w:rsidDel="006B0A16">
          <w:delText xml:space="preserve"> where</w:delText>
        </w:r>
      </w:del>
      <w:r>
        <w:t xml:space="preserve"> the lower limbs were actuated using 80 massless </w:t>
      </w:r>
      <w:proofErr w:type="spellStart"/>
      <w:r>
        <w:t>musculotendon</w:t>
      </w:r>
      <w:proofErr w:type="spellEnd"/>
      <w:r>
        <w:t xml:space="preserve"> actuators, and the upper limb </w:t>
      </w:r>
      <w:ins w:id="58" w:author="daniel.calvey" w:date="2020-06-29T13:19:00Z">
        <w:r w:rsidR="006B0A16">
          <w:t xml:space="preserve">was </w:t>
        </w:r>
      </w:ins>
      <w:r>
        <w:t>actuated by 17 torque actuators\</w:t>
      </w:r>
      <w:proofErr w:type="gramStart"/>
      <w:r>
        <w:t>cite{</w:t>
      </w:r>
      <w:proofErr w:type="gramEnd"/>
      <w:r>
        <w:t>130}. \\</w:t>
      </w:r>
    </w:p>
    <w:p w14:paraId="07054154" w14:textId="77777777" w:rsidR="00106B3E" w:rsidRDefault="00106B3E" w:rsidP="00106B3E">
      <w:r>
        <w:lastRenderedPageBreak/>
        <w:t>This three-dimensional musculoskeletal model was adapted by locking some unnecessary degrees of freedom for both normal walking and walking with a heavy load scenarios and modeling the extra load on the torso of the musculoskeletal model for the walking with heavy load condition \cite{93}.\\</w:t>
      </w:r>
    </w:p>
    <w:p w14:paraId="6FA7F103" w14:textId="6BB9E860" w:rsidR="00106B3E" w:rsidRDefault="00106B3E" w:rsidP="00106B3E">
      <w:r>
        <w:t xml:space="preserve">Since this research was built upon the study performed by </w:t>
      </w:r>
      <w:proofErr w:type="spellStart"/>
      <w:r>
        <w:t>Dembia</w:t>
      </w:r>
      <w:proofErr w:type="spellEnd"/>
      <w:r>
        <w:t xml:space="preserve"> et al., we </w:t>
      </w:r>
      <w:del w:id="59" w:author="daniel.calvey" w:date="2020-06-29T13:20:00Z">
        <w:r w:rsidDel="006B0A16">
          <w:delText>will</w:delText>
        </w:r>
      </w:del>
      <w:r>
        <w:t xml:space="preserve"> follow</w:t>
      </w:r>
      <w:ins w:id="60" w:author="daniel.calvey" w:date="2020-06-29T13:20:00Z">
        <w:r w:rsidR="006B0A16">
          <w:t>ed</w:t>
        </w:r>
      </w:ins>
      <w:r>
        <w:t xml:space="preserve"> </w:t>
      </w:r>
      <w:del w:id="61" w:author="daniel.calvey" w:date="2020-06-29T13:20:00Z">
        <w:r w:rsidDel="006B0A16">
          <w:delText>the</w:delText>
        </w:r>
      </w:del>
      <w:r>
        <w:t xml:space="preserve"> similar terminologies in most of the cases to avoid any confusion</w:t>
      </w:r>
      <w:del w:id="62" w:author="daniel.calvey" w:date="2020-06-29T13:20:00Z">
        <w:r w:rsidDel="006B0A16">
          <w:delText xml:space="preserve"> for the readers</w:delText>
        </w:r>
      </w:del>
      <w:r>
        <w:t xml:space="preserve">. </w:t>
      </w:r>
      <w:proofErr w:type="gramStart"/>
      <w:r>
        <w:t>Therefore</w:t>
      </w:r>
      <w:proofErr w:type="gramEnd"/>
      <w:r>
        <w:t>, the \</w:t>
      </w:r>
      <w:proofErr w:type="spellStart"/>
      <w:r>
        <w:t>textit</w:t>
      </w:r>
      <w:proofErr w:type="spellEnd"/>
      <w:r>
        <w:t xml:space="preserve">{loaded} condition </w:t>
      </w:r>
      <w:del w:id="63" w:author="daniel.calvey" w:date="2020-06-29T13:21:00Z">
        <w:r w:rsidDel="006B0A16">
          <w:delText>will</w:delText>
        </w:r>
      </w:del>
      <w:r>
        <w:t xml:space="preserve"> refer</w:t>
      </w:r>
      <w:ins w:id="64" w:author="daniel.calvey" w:date="2020-06-29T13:21:00Z">
        <w:r w:rsidR="006B0A16">
          <w:t>s</w:t>
        </w:r>
      </w:ins>
      <w:r>
        <w:t xml:space="preserve"> to </w:t>
      </w:r>
      <w:del w:id="65" w:author="daniel.calvey" w:date="2020-06-29T13:21:00Z">
        <w:r w:rsidDel="006B0A16">
          <w:delText>the</w:delText>
        </w:r>
      </w:del>
      <w:r>
        <w:t xml:space="preserve"> subjects walking while carrying </w:t>
      </w:r>
      <w:ins w:id="66" w:author="daniel.calvey" w:date="2020-06-29T13:21:00Z">
        <w:r w:rsidR="006B0A16">
          <w:t xml:space="preserve">a </w:t>
        </w:r>
      </w:ins>
      <w:del w:id="67" w:author="daniel.calvey" w:date="2020-06-29T13:21:00Z">
        <w:r w:rsidDel="006B0A16">
          <w:delText>the</w:delText>
        </w:r>
      </w:del>
      <w:r>
        <w:t xml:space="preserve"> 38Kg load on their torso while the \</w:t>
      </w:r>
      <w:proofErr w:type="spellStart"/>
      <w:r>
        <w:t>textit</w:t>
      </w:r>
      <w:proofErr w:type="spellEnd"/>
      <w:r>
        <w:t>{</w:t>
      </w:r>
      <w:proofErr w:type="spellStart"/>
      <w:r>
        <w:t>noload</w:t>
      </w:r>
      <w:proofErr w:type="spellEnd"/>
      <w:r>
        <w:t xml:space="preserve">} condition </w:t>
      </w:r>
      <w:del w:id="68" w:author="daniel.calvey" w:date="2020-06-29T13:22:00Z">
        <w:r w:rsidDel="006B0A16">
          <w:delText>w</w:delText>
        </w:r>
      </w:del>
      <w:del w:id="69" w:author="daniel.calvey" w:date="2020-06-29T13:21:00Z">
        <w:r w:rsidDel="006B0A16">
          <w:delText>ill</w:delText>
        </w:r>
      </w:del>
      <w:r>
        <w:t xml:space="preserve"> reference</w:t>
      </w:r>
      <w:ins w:id="70" w:author="daniel.calvey" w:date="2020-06-29T13:21:00Z">
        <w:r w:rsidR="006B0A16">
          <w:t>s</w:t>
        </w:r>
      </w:ins>
      <w:r>
        <w:t xml:space="preserve"> </w:t>
      </w:r>
      <w:del w:id="71" w:author="daniel.calvey" w:date="2020-06-29T13:21:00Z">
        <w:r w:rsidDel="006B0A16">
          <w:delText>the</w:delText>
        </w:r>
      </w:del>
      <w:r>
        <w:t xml:space="preserve"> subjects walking without any extra load at their </w:t>
      </w:r>
      <w:del w:id="72" w:author="daniel.calvey" w:date="2020-06-29T13:21:00Z">
        <w:r w:rsidDel="006B0A16">
          <w:delText xml:space="preserve">self </w:delText>
        </w:r>
      </w:del>
      <w:r>
        <w:t>chosen speed.</w:t>
      </w:r>
    </w:p>
    <w:p w14:paraId="60FE4332" w14:textId="77777777" w:rsidR="00106B3E" w:rsidRPr="00106B3E" w:rsidRDefault="00106B3E" w:rsidP="00106B3E">
      <w:pPr>
        <w:rPr>
          <w:b/>
          <w:bCs/>
        </w:rPr>
      </w:pPr>
      <w:r w:rsidRPr="00106B3E">
        <w:rPr>
          <w:b/>
          <w:bCs/>
        </w:rPr>
        <w:t>\subsection*{Simulation Procedure}</w:t>
      </w:r>
    </w:p>
    <w:p w14:paraId="57323624" w14:textId="43E594AA" w:rsidR="00106B3E" w:rsidRDefault="00106B3E" w:rsidP="00106B3E">
      <w:r>
        <w:t xml:space="preserve">The first step of conducting the simulations for each subject is scaling the generic dynamic model to acquire a musculoskeletal model matching </w:t>
      </w:r>
      <w:del w:id="73" w:author="daniel.calvey" w:date="2020-06-29T13:22:00Z">
        <w:r w:rsidDel="006B0A16">
          <w:delText>with</w:delText>
        </w:r>
      </w:del>
      <w:r>
        <w:t xml:space="preserve"> the anthropometry of each subject</w:t>
      </w:r>
      <w:ins w:id="74" w:author="daniel.calvey" w:date="2020-06-29T13:22:00Z">
        <w:r w:rsidR="006B0A16">
          <w:t>,</w:t>
        </w:r>
      </w:ins>
      <w:r>
        <w:t xml:space="preserve"> which was performed using </w:t>
      </w:r>
      <w:proofErr w:type="spellStart"/>
      <w:r>
        <w:t>OpenSim</w:t>
      </w:r>
      <w:proofErr w:type="spellEnd"/>
      <w:r>
        <w:t xml:space="preserve"> Scale Tool, and the maximum isometric forces of the muscles were scaled according to the mass and height of each subject \</w:t>
      </w:r>
      <w:proofErr w:type="gramStart"/>
      <w:r>
        <w:t>cite{</w:t>
      </w:r>
      <w:proofErr w:type="gramEnd"/>
      <w:r>
        <w:t xml:space="preserve">93}. After obtaining the scaled model for each subject, inverse kinematics for each subject was computed using </w:t>
      </w:r>
      <w:proofErr w:type="spellStart"/>
      <w:r>
        <w:t>OpenSim</w:t>
      </w:r>
      <w:proofErr w:type="spellEnd"/>
      <w:r>
        <w:t xml:space="preserve"> Inverse Kinematics Tool and the motion capture data </w:t>
      </w:r>
      <w:ins w:id="75" w:author="daniel.calvey" w:date="2020-06-29T13:23:00Z">
        <w:r w:rsidR="006B0A16">
          <w:t xml:space="preserve">was </w:t>
        </w:r>
      </w:ins>
      <w:r>
        <w:t>collected experimentally to obtain the angle trajectories of joints.\\</w:t>
      </w:r>
    </w:p>
    <w:p w14:paraId="3C53DEF1" w14:textId="7A0ACE06" w:rsidR="00106B3E" w:rsidRDefault="006B0A16" w:rsidP="00106B3E">
      <w:ins w:id="76" w:author="daniel.calvey" w:date="2020-06-29T13:23:00Z">
        <w:r>
          <w:t xml:space="preserve">At </w:t>
        </w:r>
      </w:ins>
      <w:del w:id="77" w:author="daniel.calvey" w:date="2020-06-29T13:23:00Z">
        <w:r w:rsidR="00106B3E" w:rsidDel="006B0A16">
          <w:delText>On</w:delText>
        </w:r>
      </w:del>
      <w:r w:rsidR="00106B3E">
        <w:t xml:space="preserve"> the next stage of the simulation workflow, the scaled model, inverse kinematics, and ground reaction forces were employed to run the RRA algorithm\</w:t>
      </w:r>
      <w:proofErr w:type="gramStart"/>
      <w:r w:rsidR="00106B3E">
        <w:t>cite{</w:t>
      </w:r>
      <w:proofErr w:type="gramEnd"/>
      <w:r w:rsidR="00106B3E">
        <w:t>103}. The RRA algorithm reduces the incompatibility of experimental data, including ground reaction forces and trace data</w:t>
      </w:r>
      <w:ins w:id="78" w:author="daniel.calvey" w:date="2020-06-29T13:23:00Z">
        <w:r>
          <w:t>,</w:t>
        </w:r>
      </w:ins>
      <w:r w:rsidR="00106B3E">
        <w:t xml:space="preserve"> and the musculoskeletal model</w:t>
      </w:r>
      <w:del w:id="79" w:author="daniel.calvey" w:date="2020-06-29T13:24:00Z">
        <w:r w:rsidR="00106B3E" w:rsidDel="006B0A16">
          <w:delText>,</w:delText>
        </w:r>
      </w:del>
      <w:r w:rsidR="00106B3E">
        <w:t xml:space="preserve"> by slightly adjusting inertial properties and kinematics. The</w:t>
      </w:r>
      <w:del w:id="80" w:author="daniel.calvey" w:date="2020-06-29T13:24:00Z">
        <w:r w:rsidR="00106B3E" w:rsidDel="006B0A16">
          <w:delText>n</w:delText>
        </w:r>
      </w:del>
      <w:r w:rsidR="00106B3E">
        <w:t xml:space="preserve"> adjusted model and kinematics generated by RRA were </w:t>
      </w:r>
      <w:ins w:id="81" w:author="daniel.calvey" w:date="2020-06-29T13:24:00Z">
        <w:r>
          <w:t xml:space="preserve">then </w:t>
        </w:r>
      </w:ins>
      <w:r w:rsidR="00106B3E">
        <w:t xml:space="preserve">employed to perform muscle driven simulations using </w:t>
      </w:r>
      <w:ins w:id="82" w:author="daniel.calvey" w:date="2020-06-29T13:24:00Z">
        <w:r>
          <w:t>a c</w:t>
        </w:r>
      </w:ins>
      <w:del w:id="83" w:author="daniel.calvey" w:date="2020-06-29T13:24:00Z">
        <w:r w:rsidR="00106B3E" w:rsidDel="006B0A16">
          <w:delText>C</w:delText>
        </w:r>
      </w:del>
      <w:r w:rsidR="00106B3E">
        <w:t xml:space="preserve">omputed muscle control algorithm in </w:t>
      </w:r>
      <w:proofErr w:type="spellStart"/>
      <w:r w:rsidR="00106B3E">
        <w:t>OpenSim</w:t>
      </w:r>
      <w:proofErr w:type="spellEnd"/>
      <w:r w:rsidR="00106B3E">
        <w:t>\cite{104}.\\</w:t>
      </w:r>
    </w:p>
    <w:p w14:paraId="789C918C" w14:textId="6A04B0BC" w:rsidR="00106B3E" w:rsidRDefault="006B0A16" w:rsidP="00106B3E">
      <w:ins w:id="84" w:author="daniel.calvey" w:date="2020-06-29T13:25:00Z">
        <w:r>
          <w:t>The c</w:t>
        </w:r>
      </w:ins>
      <w:del w:id="85" w:author="daniel.calvey" w:date="2020-06-29T13:25:00Z">
        <w:r w:rsidR="00106B3E" w:rsidDel="006B0A16">
          <w:delText>C</w:delText>
        </w:r>
      </w:del>
      <w:r w:rsidR="00106B3E">
        <w:t xml:space="preserve">omputed </w:t>
      </w:r>
      <w:ins w:id="86" w:author="daniel.calvey" w:date="2020-06-29T13:25:00Z">
        <w:r>
          <w:t>m</w:t>
        </w:r>
      </w:ins>
      <w:del w:id="87" w:author="daniel.calvey" w:date="2020-06-29T13:25:00Z">
        <w:r w:rsidR="00106B3E" w:rsidDel="006B0A16">
          <w:delText>M</w:delText>
        </w:r>
      </w:del>
      <w:r w:rsidR="00106B3E">
        <w:t xml:space="preserve">uscle </w:t>
      </w:r>
      <w:ins w:id="88" w:author="daniel.calvey" w:date="2020-06-29T13:25:00Z">
        <w:r>
          <w:t>c</w:t>
        </w:r>
      </w:ins>
      <w:del w:id="89" w:author="daniel.calvey" w:date="2020-06-29T13:25:00Z">
        <w:r w:rsidR="00106B3E" w:rsidDel="006B0A16">
          <w:delText>C</w:delText>
        </w:r>
      </w:del>
      <w:r w:rsidR="00106B3E">
        <w:t xml:space="preserve">ontrol (CMC) algorithm simulates the muscle recruitment of the subject by resolving </w:t>
      </w:r>
      <w:ins w:id="90" w:author="daniel.calvey" w:date="2020-06-29T13:25:00Z">
        <w:r>
          <w:t xml:space="preserve">the </w:t>
        </w:r>
      </w:ins>
      <w:r w:rsidR="00106B3E">
        <w:t>muscle redundancy problem using static optimization to find the required muscle excitations to track the adjusted kinematics. The CMC simulation</w:t>
      </w:r>
      <w:del w:id="91" w:author="daniel.calvey" w:date="2020-06-29T13:26:00Z">
        <w:r w:rsidR="00106B3E" w:rsidDel="006B0A16">
          <w:delText>s</w:delText>
        </w:r>
      </w:del>
      <w:r w:rsidR="00106B3E">
        <w:t xml:space="preserve"> output </w:t>
      </w:r>
      <w:ins w:id="92" w:author="daniel.calvey" w:date="2020-06-29T13:26:00Z">
        <w:r>
          <w:t xml:space="preserve">was </w:t>
        </w:r>
      </w:ins>
      <w:del w:id="93" w:author="daniel.calvey" w:date="2020-06-29T13:26:00Z">
        <w:r w:rsidR="00106B3E" w:rsidDel="006B0A16">
          <w:delText>were</w:delText>
        </w:r>
      </w:del>
      <w:r w:rsidR="00106B3E">
        <w:t xml:space="preserve"> then used to run the analysis tool of </w:t>
      </w:r>
      <w:proofErr w:type="spellStart"/>
      <w:r w:rsidR="00106B3E">
        <w:t>OpenSim</w:t>
      </w:r>
      <w:proofErr w:type="spellEnd"/>
      <w:r w:rsidR="00106B3E">
        <w:t xml:space="preserve"> to compute </w:t>
      </w:r>
      <w:ins w:id="94" w:author="daniel.calvey" w:date="2020-06-29T13:26:00Z">
        <w:r>
          <w:t xml:space="preserve">the </w:t>
        </w:r>
      </w:ins>
      <w:r w:rsidR="00106B3E">
        <w:t>subject</w:t>
      </w:r>
      <w:ins w:id="95" w:author="daniel.calvey" w:date="2020-06-29T13:26:00Z">
        <w:r>
          <w:t>’</w:t>
        </w:r>
      </w:ins>
      <w:r w:rsidR="00106B3E">
        <w:t>s metabolic power consumption, muscle</w:t>
      </w:r>
      <w:del w:id="96" w:author="daniel.calvey" w:date="2020-06-29T13:27:00Z">
        <w:r w:rsidR="00106B3E" w:rsidDel="006B0A16">
          <w:delText>s</w:delText>
        </w:r>
      </w:del>
      <w:r w:rsidR="00106B3E">
        <w:t xml:space="preserve"> moment</w:t>
      </w:r>
      <w:ins w:id="97" w:author="daniel.calvey" w:date="2020-06-29T13:27:00Z">
        <w:r w:rsidR="00FA660E">
          <w:t>s</w:t>
        </w:r>
      </w:ins>
      <w:r w:rsidR="00106B3E">
        <w:t>, and joint reaction forces.\\</w:t>
      </w:r>
    </w:p>
    <w:p w14:paraId="0DB4C243" w14:textId="15B08B85" w:rsidR="00106B3E" w:rsidRPr="00106B3E" w:rsidRDefault="00106B3E" w:rsidP="00106B3E">
      <w:pPr>
        <w:rPr>
          <w:color w:val="FF0000"/>
        </w:rPr>
      </w:pPr>
      <w:r w:rsidRPr="00106B3E">
        <w:rPr>
          <w:color w:val="FF0000"/>
        </w:rPr>
        <w:t>{</w:t>
      </w:r>
      <w:proofErr w:type="gramStart"/>
      <w:r w:rsidRPr="00106B3E">
        <w:rPr>
          <w:color w:val="FF0000"/>
        </w:rPr>
        <w:t>figure</w:t>
      </w:r>
      <w:proofErr w:type="gramEnd"/>
      <w:r w:rsidRPr="00106B3E">
        <w:rPr>
          <w:color w:val="FF0000"/>
        </w:rPr>
        <w:t>}</w:t>
      </w:r>
    </w:p>
    <w:p w14:paraId="6A8D430D" w14:textId="7AF87729" w:rsidR="00106B3E" w:rsidRDefault="00106B3E" w:rsidP="00106B3E">
      <w:r>
        <w:t xml:space="preserve">The </w:t>
      </w:r>
      <w:proofErr w:type="spellStart"/>
      <w:r>
        <w:t>OpenSim</w:t>
      </w:r>
      <w:proofErr w:type="spellEnd"/>
      <w:r>
        <w:t xml:space="preserve"> computed muscles control algorithm solves the muscle redundancy problem to track experimentally measured motion using effort-based objective, as represented in Eqn.\</w:t>
      </w:r>
      <w:proofErr w:type="spellStart"/>
      <w:proofErr w:type="gramStart"/>
      <w:r>
        <w:t>eqref</w:t>
      </w:r>
      <w:proofErr w:type="spellEnd"/>
      <w:r>
        <w:t>{</w:t>
      </w:r>
      <w:proofErr w:type="spellStart"/>
      <w:proofErr w:type="gramEnd"/>
      <w:r>
        <w:t>Eqn_CMC_Objective</w:t>
      </w:r>
      <w:proofErr w:type="spellEnd"/>
      <w:r>
        <w:t xml:space="preserve">}. This objective function was optimized to obtain a set of muscle excitations to track measured motions and forces within a specified tolerance at each time step during the motion of interest using </w:t>
      </w:r>
      <w:ins w:id="98" w:author="daniel.calvey" w:date="2020-06-29T13:28:00Z">
        <w:r w:rsidR="00FA660E">
          <w:t xml:space="preserve">a </w:t>
        </w:r>
      </w:ins>
      <w:r>
        <w:t>static optimization method\</w:t>
      </w:r>
      <w:proofErr w:type="gramStart"/>
      <w:r>
        <w:t>cite{</w:t>
      </w:r>
      <w:proofErr w:type="gramEnd"/>
      <w:r>
        <w:t xml:space="preserve">92}. Therefore, the kinematics and dynamics of the subject </w:t>
      </w:r>
      <w:del w:id="99" w:author="daniel.calvey" w:date="2020-06-29T13:28:00Z">
        <w:r w:rsidDel="00FA660E">
          <w:delText>will</w:delText>
        </w:r>
      </w:del>
      <w:r>
        <w:t xml:space="preserve"> remain consistent during the simulations</w:t>
      </w:r>
      <w:ins w:id="100" w:author="daniel.calvey" w:date="2020-06-29T13:28:00Z">
        <w:r w:rsidR="00FA660E">
          <w:t>,</w:t>
        </w:r>
      </w:ins>
      <w:r>
        <w:t xml:space="preserve"> and any additional mass and inertia on the subject that has not been captured by experiments will cause a systematic error </w:t>
      </w:r>
      <w:ins w:id="101" w:author="daniel.calvey" w:date="2020-06-29T13:28:00Z">
        <w:r w:rsidR="00FA660E">
          <w:t xml:space="preserve">in </w:t>
        </w:r>
      </w:ins>
      <w:del w:id="102" w:author="daniel.calvey" w:date="2020-06-29T13:28:00Z">
        <w:r w:rsidDel="00FA660E">
          <w:delText>on</w:delText>
        </w:r>
      </w:del>
      <w:r>
        <w:t xml:space="preserve"> the results.\\</w:t>
      </w:r>
    </w:p>
    <w:p w14:paraId="7A849918" w14:textId="6C37CD48" w:rsidR="00106B3E" w:rsidRPr="00106B3E" w:rsidRDefault="00106B3E" w:rsidP="00106B3E">
      <w:pPr>
        <w:rPr>
          <w:color w:val="FF0000"/>
        </w:rPr>
      </w:pPr>
      <w:r w:rsidRPr="00106B3E">
        <w:rPr>
          <w:color w:val="FF0000"/>
        </w:rPr>
        <w:t>{</w:t>
      </w:r>
      <w:proofErr w:type="gramStart"/>
      <w:r w:rsidRPr="00106B3E">
        <w:rPr>
          <w:color w:val="FF0000"/>
        </w:rPr>
        <w:t>equation</w:t>
      </w:r>
      <w:proofErr w:type="gramEnd"/>
      <w:r w:rsidRPr="00106B3E">
        <w:rPr>
          <w:color w:val="FF0000"/>
        </w:rPr>
        <w:t>}</w:t>
      </w:r>
    </w:p>
    <w:p w14:paraId="4BF228AD" w14:textId="29006797" w:rsidR="00106B3E" w:rsidRDefault="00106B3E" w:rsidP="00106B3E">
      <w:r>
        <w:t xml:space="preserve">With the knowledge of the </w:t>
      </w:r>
      <w:proofErr w:type="spellStart"/>
      <w:r>
        <w:t>OpenSim</w:t>
      </w:r>
      <w:proofErr w:type="spellEnd"/>
      <w:r>
        <w:t xml:space="preserve"> neural control algorithm, we used the adjusted model and kinematics provided by </w:t>
      </w:r>
      <w:proofErr w:type="spellStart"/>
      <w:r>
        <w:t>Dembia</w:t>
      </w:r>
      <w:proofErr w:type="spellEnd"/>
      <w:r>
        <w:t xml:space="preserve"> et al.\cite{93} instead of reproducing all data from the beginning of the </w:t>
      </w:r>
      <w:r>
        <w:lastRenderedPageBreak/>
        <w:t>simulation procedure</w:t>
      </w:r>
      <w:ins w:id="103" w:author="daniel.calvey" w:date="2020-06-29T13:29:00Z">
        <w:r w:rsidR="00FA660E">
          <w:t>,</w:t>
        </w:r>
      </w:ins>
      <w:r>
        <w:t xml:space="preserve"> which also helped </w:t>
      </w:r>
      <w:del w:id="104" w:author="daniel.calvey" w:date="2020-06-29T13:29:00Z">
        <w:r w:rsidDel="00FA660E">
          <w:delText>us</w:delText>
        </w:r>
      </w:del>
      <w:r>
        <w:t xml:space="preserve"> </w:t>
      </w:r>
      <w:del w:id="105" w:author="daniel.calvey" w:date="2020-06-29T13:29:00Z">
        <w:r w:rsidDel="00FA660E">
          <w:delText>to</w:delText>
        </w:r>
      </w:del>
      <w:r>
        <w:t xml:space="preserve"> ease the verification of the simulations procedure thanks to \cite{93} for verified simulations data.\\</w:t>
      </w:r>
    </w:p>
    <w:p w14:paraId="240F5189" w14:textId="2E94CCB6" w:rsidR="00106B3E" w:rsidRDefault="00106B3E" w:rsidP="00106B3E">
      <w:r>
        <w:t>\paragraph*{Metabolic model.} To calculate the</w:t>
      </w:r>
      <w:ins w:id="106" w:author="daniel.calvey" w:date="2020-06-29T13:30:00Z">
        <w:r w:rsidR="00FA660E">
          <w:t xml:space="preserve"> estimated </w:t>
        </w:r>
      </w:ins>
      <w:del w:id="107" w:author="daniel.calvey" w:date="2020-06-29T13:30:00Z">
        <w:r w:rsidDel="00FA660E">
          <w:delText xml:space="preserve"> estimation of the</w:delText>
        </w:r>
      </w:del>
      <w:r>
        <w:t xml:space="preserve"> instantaneous metabolic power of subjects, </w:t>
      </w:r>
      <w:proofErr w:type="spellStart"/>
      <w:r>
        <w:t>Umberger</w:t>
      </w:r>
      <w:proofErr w:type="spellEnd"/>
      <w:r>
        <w:t xml:space="preserve"> \cite{105} muscle energetic model</w:t>
      </w:r>
      <w:ins w:id="108" w:author="daniel.calvey" w:date="2020-06-29T13:30:00Z">
        <w:r w:rsidR="00FA660E">
          <w:t>,</w:t>
        </w:r>
      </w:ins>
      <w:r>
        <w:t xml:space="preserve"> which was modified by Uchida et al. \cite{106}</w:t>
      </w:r>
      <w:proofErr w:type="gramStart"/>
      <w:ins w:id="109" w:author="daniel.calvey" w:date="2020-06-29T13:30:00Z">
        <w:r w:rsidR="00FA660E">
          <w:t>,</w:t>
        </w:r>
      </w:ins>
      <w:r>
        <w:t xml:space="preserve">  </w:t>
      </w:r>
      <w:ins w:id="110" w:author="daniel.calvey" w:date="2020-06-29T13:30:00Z">
        <w:r w:rsidR="00FA660E">
          <w:t>was</w:t>
        </w:r>
        <w:proofErr w:type="gramEnd"/>
        <w:r w:rsidR="00FA660E">
          <w:t xml:space="preserve"> </w:t>
        </w:r>
      </w:ins>
      <w:del w:id="111" w:author="daniel.calvey" w:date="2020-06-29T13:30:00Z">
        <w:r w:rsidDel="00FA660E">
          <w:delText>were</w:delText>
        </w:r>
      </w:del>
      <w:r>
        <w:t xml:space="preserve"> employed in which average power consumption of a muscle during a gait cycle was calculated using Eq.\</w:t>
      </w:r>
      <w:proofErr w:type="spellStart"/>
      <w:r>
        <w:t>eqref</w:t>
      </w:r>
      <w:proofErr w:type="spellEnd"/>
      <w:r>
        <w:t>{</w:t>
      </w:r>
      <w:proofErr w:type="spellStart"/>
      <w:r>
        <w:t>Eqn_avg_muscle_power</w:t>
      </w:r>
      <w:proofErr w:type="spellEnd"/>
      <w:r>
        <w:t>} \cite{106}.\\</w:t>
      </w:r>
    </w:p>
    <w:p w14:paraId="18572CD2" w14:textId="75E1A304" w:rsidR="00106B3E" w:rsidRPr="00106B3E" w:rsidRDefault="00106B3E" w:rsidP="00106B3E">
      <w:pPr>
        <w:rPr>
          <w:color w:val="FF0000"/>
        </w:rPr>
      </w:pPr>
      <w:r w:rsidRPr="00106B3E">
        <w:rPr>
          <w:color w:val="FF0000"/>
        </w:rPr>
        <w:t>{</w:t>
      </w:r>
      <w:proofErr w:type="gramStart"/>
      <w:r w:rsidRPr="00106B3E">
        <w:rPr>
          <w:color w:val="FF0000"/>
        </w:rPr>
        <w:t>equation</w:t>
      </w:r>
      <w:proofErr w:type="gramEnd"/>
      <w:r w:rsidRPr="00106B3E">
        <w:rPr>
          <w:color w:val="FF0000"/>
        </w:rPr>
        <w:t>}</w:t>
      </w:r>
    </w:p>
    <w:p w14:paraId="635F345A" w14:textId="30303FB2" w:rsidR="00106B3E" w:rsidRDefault="00FA660E" w:rsidP="00106B3E">
      <w:proofErr w:type="gramStart"/>
      <w:ins w:id="112" w:author="daniel.calvey" w:date="2020-06-29T13:31:00Z">
        <w:r>
          <w:t>w</w:t>
        </w:r>
      </w:ins>
      <w:proofErr w:type="gramEnd"/>
      <w:del w:id="113" w:author="daniel.calvey" w:date="2020-06-29T13:31:00Z">
        <w:r w:rsidR="00106B3E" w:rsidDel="00FA660E">
          <w:delText>W</w:delText>
        </w:r>
      </w:del>
      <w:r w:rsidR="00106B3E">
        <w:t xml:space="preserve">here m is muscle mass, and $\dot{E(t)}$ is the normalized metabolic power consumed. This model generates </w:t>
      </w:r>
      <w:ins w:id="114" w:author="daniel.calvey" w:date="2020-06-29T13:31:00Z">
        <w:r>
          <w:t xml:space="preserve">the </w:t>
        </w:r>
      </w:ins>
      <w:r w:rsidR="00106B3E">
        <w:t>metabolic power of all muscles</w:t>
      </w:r>
      <w:ins w:id="115" w:author="daniel.calvey" w:date="2020-06-29T13:31:00Z">
        <w:r>
          <w:t>;</w:t>
        </w:r>
      </w:ins>
      <w:r w:rsidR="00106B3E">
        <w:t xml:space="preserve"> </w:t>
      </w:r>
      <w:del w:id="116" w:author="daniel.calvey" w:date="2020-06-29T13:31:00Z">
        <w:r w:rsidR="00106B3E" w:rsidDel="00FA660E">
          <w:delText xml:space="preserve">and then </w:delText>
        </w:r>
      </w:del>
      <w:r w:rsidR="00106B3E">
        <w:t xml:space="preserve">whole body metabolic power </w:t>
      </w:r>
      <w:ins w:id="117" w:author="daniel.calvey" w:date="2020-06-29T13:33:00Z">
        <w:r>
          <w:t xml:space="preserve">is </w:t>
        </w:r>
      </w:ins>
      <w:del w:id="118" w:author="daniel.calvey" w:date="2020-06-29T13:32:00Z">
        <w:r w:rsidR="00106B3E" w:rsidDel="00FA660E">
          <w:delText>was</w:delText>
        </w:r>
      </w:del>
      <w:r w:rsidR="00106B3E">
        <w:t xml:space="preserve"> </w:t>
      </w:r>
      <w:ins w:id="119" w:author="daniel.calvey" w:date="2020-06-29T13:32:00Z">
        <w:r>
          <w:t xml:space="preserve">then </w:t>
        </w:r>
      </w:ins>
      <w:r w:rsidR="00106B3E">
        <w:t xml:space="preserve">calculated by summing </w:t>
      </w:r>
      <w:del w:id="120" w:author="daniel.calvey" w:date="2020-06-29T13:32:00Z">
        <w:r w:rsidR="00106B3E" w:rsidDel="00FA660E">
          <w:delText>all muscles</w:delText>
        </w:r>
      </w:del>
      <w:r w:rsidR="00106B3E">
        <w:t xml:space="preserve"> </w:t>
      </w:r>
      <w:ins w:id="121" w:author="daniel.calvey" w:date="2020-06-29T13:32:00Z">
        <w:r>
          <w:t xml:space="preserve">the </w:t>
        </w:r>
      </w:ins>
      <w:r w:rsidR="00106B3E">
        <w:t xml:space="preserve">metabolic power </w:t>
      </w:r>
      <w:ins w:id="122" w:author="daniel.calvey" w:date="2020-06-29T13:32:00Z">
        <w:r>
          <w:t xml:space="preserve">of all muscles </w:t>
        </w:r>
      </w:ins>
      <w:r w:rsidR="00106B3E">
        <w:t>\</w:t>
      </w:r>
      <w:proofErr w:type="gramStart"/>
      <w:r w:rsidR="00106B3E">
        <w:t>cite{</w:t>
      </w:r>
      <w:proofErr w:type="gramEnd"/>
      <w:r w:rsidR="00106B3E">
        <w:t xml:space="preserve">106}. </w:t>
      </w:r>
      <w:ins w:id="123" w:author="daniel.calvey" w:date="2020-06-29T13:33:00Z">
        <w:r>
          <w:t xml:space="preserve">To compute </w:t>
        </w:r>
      </w:ins>
      <w:del w:id="124" w:author="daniel.calvey" w:date="2020-06-29T13:33:00Z">
        <w:r w:rsidR="00106B3E" w:rsidDel="00FA660E">
          <w:delText>For computing</w:delText>
        </w:r>
      </w:del>
      <w:r w:rsidR="00106B3E">
        <w:t xml:space="preserve"> the gross metabolic energy consumption of </w:t>
      </w:r>
      <w:ins w:id="125" w:author="daniel.calvey" w:date="2020-06-29T13:34:00Z">
        <w:r>
          <w:t xml:space="preserve">all </w:t>
        </w:r>
      </w:ins>
      <w:r w:rsidR="00106B3E">
        <w:t xml:space="preserve">subjects, we integrated the metabolic power over the gait cycle and then divided </w:t>
      </w:r>
      <w:ins w:id="126" w:author="daniel.calvey" w:date="2020-06-29T13:34:00Z">
        <w:r>
          <w:t xml:space="preserve">the cross metabolic power </w:t>
        </w:r>
      </w:ins>
      <w:r w:rsidR="00106B3E">
        <w:t>by the mass of subjects.\\</w:t>
      </w:r>
    </w:p>
    <w:p w14:paraId="56684626" w14:textId="1A710698" w:rsidR="00106B3E" w:rsidRDefault="00106B3E" w:rsidP="00106B3E">
      <w:r>
        <w:t xml:space="preserve">As </w:t>
      </w:r>
      <w:del w:id="127" w:author="daniel.calvey" w:date="2020-06-29T13:34:00Z">
        <w:r w:rsidDel="00FA660E">
          <w:delText>it</w:delText>
        </w:r>
      </w:del>
      <w:r>
        <w:t xml:space="preserve"> is mentioned in \cite{93}, due to experimental data insufficiency, some subjects and trial</w:t>
      </w:r>
      <w:del w:id="128" w:author="daniel.calvey" w:date="2020-06-29T13:34:00Z">
        <w:r w:rsidDel="00FA660E">
          <w:delText>s</w:delText>
        </w:r>
      </w:del>
      <w:r>
        <w:t xml:space="preserve"> simulation</w:t>
      </w:r>
      <w:ins w:id="129" w:author="daniel.calvey" w:date="2020-06-29T13:34:00Z">
        <w:r w:rsidR="00FA660E">
          <w:t>s</w:t>
        </w:r>
      </w:ins>
      <w:r>
        <w:t xml:space="preserve"> were not a complete gait </w:t>
      </w:r>
      <w:proofErr w:type="spellStart"/>
      <w:r>
        <w:t>cycle</w:t>
      </w:r>
      <w:del w:id="130" w:author="daniel.calvey" w:date="2020-06-29T13:34:00Z">
        <w:r w:rsidDel="00FA660E">
          <w:delText xml:space="preserve">, </w:delText>
        </w:r>
      </w:del>
      <w:ins w:id="131" w:author="daniel.calvey" w:date="2020-06-29T13:34:00Z">
        <w:r w:rsidR="00FA660E">
          <w:t>;</w:t>
        </w:r>
      </w:ins>
      <w:r>
        <w:t>therefore</w:t>
      </w:r>
      <w:proofErr w:type="spellEnd"/>
      <w:r>
        <w:t xml:space="preserve">, the metabolic energy </w:t>
      </w:r>
      <w:ins w:id="132" w:author="daniel.calvey" w:date="2020-06-29T13:35:00Z">
        <w:r w:rsidR="00FA660E">
          <w:t xml:space="preserve">was </w:t>
        </w:r>
      </w:ins>
      <w:del w:id="133" w:author="daniel.calvey" w:date="2020-06-29T13:35:00Z">
        <w:r w:rsidDel="00FA660E">
          <w:delText>were</w:delText>
        </w:r>
      </w:del>
      <w:r>
        <w:t xml:space="preserve"> calculated for a half of a gait cycle for these subjects and trials</w:t>
      </w:r>
      <w:ins w:id="134" w:author="daniel.calvey" w:date="2020-06-29T13:35:00Z">
        <w:r w:rsidR="00FA660E">
          <w:t>,</w:t>
        </w:r>
      </w:ins>
      <w:r>
        <w:t xml:space="preserve"> which is a verified method for computing the energy according to \cite{93}. \\</w:t>
      </w:r>
    </w:p>
    <w:p w14:paraId="7957F765" w14:textId="423C78F6" w:rsidR="00106B3E" w:rsidRDefault="00106B3E" w:rsidP="00106B3E">
      <w:r w:rsidRPr="00106B3E">
        <w:rPr>
          <w:b/>
          <w:bCs/>
        </w:rPr>
        <w:t>Joint reaction forces and moments analysis.</w:t>
      </w:r>
      <w:r>
        <w:t xml:space="preserve">  Since the equations of motion of the musculoskeletal model were formulated in terms of the generalized coordinates and generalized forces, the internal forces and moments were not solved while performing the computed muscles control or residual reduction algorithm simulations. Consequently, we employed joint reaction analysis provided by </w:t>
      </w:r>
      <w:proofErr w:type="spellStart"/>
      <w:r>
        <w:t>OpenSim</w:t>
      </w:r>
      <w:proofErr w:type="spellEnd"/>
      <w:r>
        <w:t xml:space="preserve"> to compute the resultant forces and moments between two consecutive bodies in</w:t>
      </w:r>
      <w:ins w:id="135" w:author="daniel.calvey" w:date="2020-06-29T13:36:00Z">
        <w:r w:rsidR="00FA660E">
          <w:t xml:space="preserve"> a/the</w:t>
        </w:r>
      </w:ins>
      <w:r>
        <w:t xml:space="preserve"> kinematic chain connected via</w:t>
      </w:r>
      <w:ins w:id="136" w:author="daniel.calvey" w:date="2020-06-29T13:36:00Z">
        <w:r w:rsidR="00FA660E">
          <w:t xml:space="preserve"> a</w:t>
        </w:r>
      </w:ins>
      <w:r>
        <w:t xml:space="preserve"> joint. The contact forces and moments of joints were obtained by formulating them through the Newton-Euler equation of motion and solving recursively from the distal to proximal joints.\\</w:t>
      </w:r>
    </w:p>
    <w:p w14:paraId="3EBAC47E" w14:textId="2363DF83" w:rsidR="00106B3E" w:rsidRDefault="00106B3E" w:rsidP="00106B3E">
      <w:r>
        <w:t>The free body diagram of $</w:t>
      </w:r>
      <w:proofErr w:type="spellStart"/>
      <w:r>
        <w:t>i$th</w:t>
      </w:r>
      <w:proofErr w:type="spellEnd"/>
      <w:r>
        <w:t xml:space="preserve"> body and joint </w:t>
      </w:r>
      <w:ins w:id="137" w:author="daniel.calvey" w:date="2020-06-29T13:36:00Z">
        <w:r w:rsidR="00FA660E">
          <w:t xml:space="preserve">is </w:t>
        </w:r>
      </w:ins>
      <w:del w:id="138" w:author="daniel.calvey" w:date="2020-06-29T13:36:00Z">
        <w:r w:rsidDel="00FA660E">
          <w:delText>has been</w:delText>
        </w:r>
      </w:del>
      <w:r>
        <w:t xml:space="preserve"> provided in </w:t>
      </w:r>
      <w:ins w:id="139" w:author="daniel.calvey" w:date="2020-06-29T13:36:00Z">
        <w:r w:rsidR="00FA660E">
          <w:t>F</w:t>
        </w:r>
      </w:ins>
      <w:del w:id="140" w:author="daniel.calvey" w:date="2020-06-29T13:36:00Z">
        <w:r w:rsidDel="00FA660E">
          <w:delText>f</w:delText>
        </w:r>
      </w:del>
      <w:r>
        <w:t>igure \ref{</w:t>
      </w:r>
      <w:proofErr w:type="spellStart"/>
      <w:r>
        <w:t>Fig_JRF_FBD</w:t>
      </w:r>
      <w:proofErr w:type="spellEnd"/>
      <w:r>
        <w:t>}</w:t>
      </w:r>
      <w:ins w:id="141" w:author="daniel.calvey" w:date="2020-06-29T13:37:00Z">
        <w:r w:rsidR="00FA660E">
          <w:t>,</w:t>
        </w:r>
      </w:ins>
      <w:r>
        <w:t xml:space="preserve"> which has been adopted from the figure represented in</w:t>
      </w:r>
      <w:ins w:id="142" w:author="daniel.calvey" w:date="2020-06-29T13:37:00Z">
        <w:r w:rsidR="00FA660E">
          <w:t xml:space="preserve"> the</w:t>
        </w:r>
      </w:ins>
      <w:r>
        <w:t xml:space="preserve"> Supplementary Material of \</w:t>
      </w:r>
      <w:proofErr w:type="gramStart"/>
      <w:r>
        <w:t>cite{</w:t>
      </w:r>
      <w:proofErr w:type="gramEnd"/>
      <w:r>
        <w:t>151}. The Newton-Euler formulation for $</w:t>
      </w:r>
      <w:proofErr w:type="spellStart"/>
      <w:r>
        <w:t>i$</w:t>
      </w:r>
      <w:proofErr w:type="gramStart"/>
      <w:r>
        <w:t>th</w:t>
      </w:r>
      <w:proofErr w:type="spellEnd"/>
      <w:proofErr w:type="gramEnd"/>
      <w:r>
        <w:t xml:space="preserve"> body can be represented as Eqn. \</w:t>
      </w:r>
      <w:proofErr w:type="spellStart"/>
      <w:r>
        <w:t>eqref</w:t>
      </w:r>
      <w:proofErr w:type="spellEnd"/>
      <w:r>
        <w:t>{</w:t>
      </w:r>
      <w:proofErr w:type="spellStart"/>
      <w:r>
        <w:t>Eqn_Body_Reaction_Force</w:t>
      </w:r>
      <w:proofErr w:type="spellEnd"/>
      <w:r>
        <w:t>} adapted from \cite{151}</w:t>
      </w:r>
      <w:ins w:id="143" w:author="daniel.calvey" w:date="2020-06-29T13:37:00Z">
        <w:r w:rsidR="00244BFB">
          <w:t>,</w:t>
        </w:r>
      </w:ins>
      <w:r>
        <w:t xml:space="preserve"> which has been solved to obtain the contact forces and moments acting on the body.</w:t>
      </w:r>
    </w:p>
    <w:p w14:paraId="67DB4F3F" w14:textId="411BBC20" w:rsidR="00106B3E" w:rsidRPr="00106B3E" w:rsidRDefault="00106B3E" w:rsidP="00106B3E">
      <w:pPr>
        <w:rPr>
          <w:color w:val="FF0000"/>
        </w:rPr>
      </w:pPr>
      <w:r w:rsidRPr="00106B3E">
        <w:rPr>
          <w:color w:val="FF0000"/>
        </w:rPr>
        <w:t>{</w:t>
      </w:r>
      <w:proofErr w:type="gramStart"/>
      <w:r w:rsidRPr="00106B3E">
        <w:rPr>
          <w:color w:val="FF0000"/>
        </w:rPr>
        <w:t>equation</w:t>
      </w:r>
      <w:proofErr w:type="gramEnd"/>
      <w:r w:rsidRPr="00106B3E">
        <w:rPr>
          <w:color w:val="FF0000"/>
        </w:rPr>
        <w:t>}</w:t>
      </w:r>
    </w:p>
    <w:p w14:paraId="637C0F42" w14:textId="6996D7D2" w:rsidR="00106B3E" w:rsidRPr="00106B3E" w:rsidRDefault="00106B3E" w:rsidP="00106B3E">
      <w:pPr>
        <w:rPr>
          <w:color w:val="FF0000"/>
        </w:rPr>
      </w:pPr>
      <w:r w:rsidRPr="00106B3E">
        <w:rPr>
          <w:color w:val="FF0000"/>
        </w:rPr>
        <w:t xml:space="preserve"> </w:t>
      </w:r>
    </w:p>
    <w:p w14:paraId="615F9A4F" w14:textId="5AE29284" w:rsidR="00106B3E" w:rsidRPr="00106B3E" w:rsidRDefault="00106B3E" w:rsidP="00106B3E">
      <w:pPr>
        <w:rPr>
          <w:color w:val="FF0000"/>
        </w:rPr>
      </w:pPr>
      <w:r w:rsidRPr="00106B3E">
        <w:rPr>
          <w:color w:val="FF0000"/>
        </w:rPr>
        <w:t>{</w:t>
      </w:r>
      <w:proofErr w:type="gramStart"/>
      <w:r w:rsidRPr="00106B3E">
        <w:rPr>
          <w:color w:val="FF0000"/>
        </w:rPr>
        <w:t>figure</w:t>
      </w:r>
      <w:proofErr w:type="gramEnd"/>
      <w:r w:rsidRPr="00106B3E">
        <w:rPr>
          <w:color w:val="FF0000"/>
        </w:rPr>
        <w:t>}</w:t>
      </w:r>
    </w:p>
    <w:p w14:paraId="2BAFAA8F" w14:textId="0AF49DAE" w:rsidR="00106B3E" w:rsidRDefault="00244BFB" w:rsidP="00106B3E">
      <w:ins w:id="144" w:author="daniel.calvey" w:date="2020-06-29T13:38:00Z">
        <w:r>
          <w:t>w</w:t>
        </w:r>
      </w:ins>
      <w:del w:id="145" w:author="daniel.calvey" w:date="2020-06-29T13:38:00Z">
        <w:r w:rsidR="00106B3E" w:rsidDel="00244BFB">
          <w:delText>W</w:delText>
        </w:r>
      </w:del>
      <w:r w:rsidR="00106B3E">
        <w:t>here $</w:t>
      </w:r>
      <w:proofErr w:type="spellStart"/>
      <w:r w:rsidR="00106B3E">
        <w:t>M_i</w:t>
      </w:r>
      <w:proofErr w:type="spellEnd"/>
      <w:r w:rsidR="00106B3E">
        <w:t>(q)$ and ${\</w:t>
      </w:r>
      <w:proofErr w:type="spellStart"/>
      <w:r w:rsidR="00106B3E">
        <w:t>mathit</w:t>
      </w:r>
      <w:proofErr w:type="spellEnd"/>
      <w:r w:rsidR="00106B3E">
        <w:t>{\</w:t>
      </w:r>
      <w:proofErr w:type="spellStart"/>
      <w:r w:rsidR="00106B3E">
        <w:t>mathbf</w:t>
      </w:r>
      <w:proofErr w:type="spellEnd"/>
      <w:r w:rsidR="00106B3E">
        <w:t>{a}}}_</w:t>
      </w:r>
      <w:proofErr w:type="spellStart"/>
      <w:r w:rsidR="00106B3E">
        <w:t>i</w:t>
      </w:r>
      <w:proofErr w:type="spellEnd"/>
      <w:r w:rsidR="00106B3E">
        <w:t>$</w:t>
      </w:r>
      <w:ins w:id="146" w:author="daniel.calvey" w:date="2020-06-29T13:37:00Z">
        <w:r>
          <w:t>,</w:t>
        </w:r>
      </w:ins>
      <w:r w:rsidR="00106B3E">
        <w:t xml:space="preserve"> respectively</w:t>
      </w:r>
      <w:ins w:id="147" w:author="daniel.calvey" w:date="2020-06-29T13:37:00Z">
        <w:r>
          <w:t>,</w:t>
        </w:r>
      </w:ins>
      <w:r w:rsidR="00106B3E">
        <w:t xml:space="preserve"> represent the mass matrix of the body $</w:t>
      </w:r>
      <w:proofErr w:type="spellStart"/>
      <w:r w:rsidR="00106B3E">
        <w:t>i</w:t>
      </w:r>
      <w:proofErr w:type="spellEnd"/>
      <w:r w:rsidR="00106B3E">
        <w:t>$ and vector of</w:t>
      </w:r>
      <w:ins w:id="148" w:author="daniel.calvey" w:date="2020-06-29T13:38:00Z">
        <w:r>
          <w:t xml:space="preserve"> the</w:t>
        </w:r>
      </w:ins>
      <w:r w:rsidR="00106B3E">
        <w:t xml:space="preserve"> linear and angular acceleration of body $</w:t>
      </w:r>
      <w:proofErr w:type="spellStart"/>
      <w:r w:rsidR="00106B3E">
        <w:t>i</w:t>
      </w:r>
      <w:proofErr w:type="spellEnd"/>
      <w:r w:rsidR="00106B3E">
        <w:t>$ expressed at ground frame, and $F_{</w:t>
      </w:r>
      <w:proofErr w:type="spellStart"/>
      <w:r w:rsidR="00106B3E">
        <w:t>constaint</w:t>
      </w:r>
      <w:proofErr w:type="spellEnd"/>
      <w:r w:rsidR="00106B3E">
        <w:t>}$ accounts for the forces applied by constraints, if applicable. Through this equation $F</w:t>
      </w:r>
      <w:proofErr w:type="gramStart"/>
      <w:r w:rsidR="00106B3E">
        <w:t>_{</w:t>
      </w:r>
      <w:proofErr w:type="gramEnd"/>
      <w:r w:rsidR="00106B3E">
        <w:t>muscle}$, $F_{external}$, and $F_{gravity}$ represent the force and moment applied by a muscle, forces applied externally (e.g. ground reaction forces and moments), and gravitational forces applied to the body</w:t>
      </w:r>
      <w:ins w:id="149" w:author="daniel.calvey" w:date="2020-06-29T13:38:00Z">
        <w:r>
          <w:t>, respectively</w:t>
        </w:r>
      </w:ins>
      <w:r w:rsidR="00106B3E">
        <w:t>. Lastly, $R</w:t>
      </w:r>
      <w:proofErr w:type="gramStart"/>
      <w:r w:rsidR="00106B3E">
        <w:t>_{</w:t>
      </w:r>
      <w:proofErr w:type="gramEnd"/>
      <w:r w:rsidR="00106B3E">
        <w:t>i+1}$ accounts for the applied reaction forces from the $(i+1)$</w:t>
      </w:r>
      <w:proofErr w:type="spellStart"/>
      <w:r w:rsidR="00106B3E">
        <w:t>th</w:t>
      </w:r>
      <w:proofErr w:type="spellEnd"/>
      <w:r w:rsidR="00106B3E">
        <w:t xml:space="preserve"> to the $</w:t>
      </w:r>
      <w:proofErr w:type="spellStart"/>
      <w:r w:rsidR="00106B3E">
        <w:t>i$th</w:t>
      </w:r>
      <w:proofErr w:type="spellEnd"/>
      <w:r w:rsidR="00106B3E">
        <w:t xml:space="preserve"> joint.\\</w:t>
      </w:r>
    </w:p>
    <w:p w14:paraId="0D2EEBF8" w14:textId="3583586D" w:rsidR="00106B3E" w:rsidRDefault="00106B3E" w:rsidP="00106B3E">
      <w:r>
        <w:lastRenderedPageBreak/>
        <w:t xml:space="preserve">Since </w:t>
      </w:r>
      <w:ins w:id="150" w:author="daniel.calvey" w:date="2020-06-29T13:39:00Z">
        <w:r w:rsidR="00244BFB">
          <w:t xml:space="preserve">these </w:t>
        </w:r>
      </w:ins>
      <w:del w:id="151" w:author="daniel.calvey" w:date="2020-06-29T13:39:00Z">
        <w:r w:rsidDel="00244BFB">
          <w:delText>this</w:delText>
        </w:r>
      </w:del>
      <w:r>
        <w:t xml:space="preserve"> reaction forces and moments </w:t>
      </w:r>
      <w:ins w:id="152" w:author="daniel.calvey" w:date="2020-06-29T13:39:00Z">
        <w:r w:rsidR="00244BFB">
          <w:t xml:space="preserve">are </w:t>
        </w:r>
      </w:ins>
      <w:del w:id="153" w:author="daniel.calvey" w:date="2020-06-29T13:39:00Z">
        <w:r w:rsidDel="00244BFB">
          <w:delText>have been</w:delText>
        </w:r>
      </w:del>
      <w:r>
        <w:t xml:space="preserve"> expressed at the origin of the body frame to </w:t>
      </w:r>
      <w:ins w:id="154" w:author="daniel.calvey" w:date="2020-06-29T13:39:00Z">
        <w:r w:rsidR="00244BFB">
          <w:t xml:space="preserve">maintain </w:t>
        </w:r>
      </w:ins>
      <w:del w:id="155" w:author="daniel.calvey" w:date="2020-06-29T13:39:00Z">
        <w:r w:rsidDel="00244BFB">
          <w:delText>have</w:delText>
        </w:r>
      </w:del>
      <w:r>
        <w:t xml:space="preserve"> all terms in a common reference frame, they need to be transformed to the location of the joint frame (i.e. offset frame) where the joint has been defined between two consecutive bodies as represented in Eqn. \</w:t>
      </w:r>
      <w:proofErr w:type="spellStart"/>
      <w:r>
        <w:t>eqref</w:t>
      </w:r>
      <w:proofErr w:type="spellEnd"/>
      <w:r>
        <w:t>{</w:t>
      </w:r>
      <w:proofErr w:type="spellStart"/>
      <w:r>
        <w:t>Eqn_JointReactionForce</w:t>
      </w:r>
      <w:proofErr w:type="spellEnd"/>
      <w:r>
        <w:t>} \cite{151}.</w:t>
      </w:r>
    </w:p>
    <w:p w14:paraId="0D358AC7" w14:textId="66A72229" w:rsidR="00106B3E" w:rsidRPr="00106B3E" w:rsidRDefault="00106B3E" w:rsidP="00106B3E">
      <w:pPr>
        <w:rPr>
          <w:color w:val="FF0000"/>
        </w:rPr>
      </w:pPr>
      <w:r w:rsidRPr="00106B3E">
        <w:rPr>
          <w:color w:val="FF0000"/>
        </w:rPr>
        <w:t>{</w:t>
      </w:r>
      <w:proofErr w:type="gramStart"/>
      <w:r w:rsidRPr="00106B3E">
        <w:rPr>
          <w:color w:val="FF0000"/>
        </w:rPr>
        <w:t>equation</w:t>
      </w:r>
      <w:proofErr w:type="gramEnd"/>
      <w:r w:rsidRPr="00106B3E">
        <w:rPr>
          <w:color w:val="FF0000"/>
        </w:rPr>
        <w:t>}</w:t>
      </w:r>
    </w:p>
    <w:p w14:paraId="5A19B1CF" w14:textId="77777777" w:rsidR="00106B3E" w:rsidRDefault="00106B3E" w:rsidP="00106B3E">
      <w:r>
        <w:t>The vector of $</w:t>
      </w:r>
      <w:proofErr w:type="spellStart"/>
      <w:r>
        <w:t>F_i</w:t>
      </w:r>
      <w:proofErr w:type="spellEnd"/>
      <w:r>
        <w:t>$ and $\</w:t>
      </w:r>
      <w:proofErr w:type="spellStart"/>
      <w:r>
        <w:t>tau_i</w:t>
      </w:r>
      <w:proofErr w:type="spellEnd"/>
      <w:r>
        <w:t>$ represent the joint reaction force applied to the joint of interest expressed at the ground frame.\\</w:t>
      </w:r>
    </w:p>
    <w:p w14:paraId="26C730E9" w14:textId="77777777" w:rsidR="00106B3E" w:rsidRDefault="00106B3E" w:rsidP="00106B3E">
      <w:r>
        <w:t xml:space="preserve">As </w:t>
      </w:r>
      <w:del w:id="156" w:author="daniel.calvey" w:date="2020-06-29T13:40:00Z">
        <w:r w:rsidDel="00244BFB">
          <w:delText>it</w:delText>
        </w:r>
      </w:del>
      <w:r>
        <w:t xml:space="preserve"> was mentioned earlier, this analysis was adopted from the supplementary material of the \cite{151} and we reference the readers to this paper for detailed discussion about this analysis.\\</w:t>
      </w:r>
    </w:p>
    <w:p w14:paraId="4D1744FA" w14:textId="77777777" w:rsidR="00106B3E" w:rsidRPr="00106B3E" w:rsidRDefault="00106B3E" w:rsidP="00106B3E">
      <w:pPr>
        <w:rPr>
          <w:b/>
          <w:bCs/>
        </w:rPr>
      </w:pPr>
      <w:r w:rsidRPr="00106B3E">
        <w:rPr>
          <w:b/>
          <w:bCs/>
        </w:rPr>
        <w:t>\subsection*{Modeling and simulation of assisted subjects}</w:t>
      </w:r>
    </w:p>
    <w:p w14:paraId="10BDF7DA" w14:textId="4269A935" w:rsidR="00106B3E" w:rsidRDefault="00106B3E" w:rsidP="00106B3E">
      <w:r>
        <w:t>The kinematics of the exoskeletons were already discussed</w:t>
      </w:r>
      <w:ins w:id="157" w:author="daniel.calvey" w:date="2020-06-29T13:40:00Z">
        <w:r w:rsidR="00244BFB">
          <w:t>;</w:t>
        </w:r>
      </w:ins>
      <w:r>
        <w:t xml:space="preserve"> </w:t>
      </w:r>
      <w:del w:id="158" w:author="daniel.calvey" w:date="2020-06-29T13:40:00Z">
        <w:r w:rsidDel="00244BFB">
          <w:delText>and</w:delText>
        </w:r>
      </w:del>
      <w:r>
        <w:t xml:space="preserve"> in order to model ideal exoskeletons in </w:t>
      </w:r>
      <w:proofErr w:type="spellStart"/>
      <w:r>
        <w:t>OpenSim</w:t>
      </w:r>
      <w:proofErr w:type="spellEnd"/>
      <w:r>
        <w:t xml:space="preserve"> framework</w:t>
      </w:r>
      <w:ins w:id="159" w:author="daniel.calvey" w:date="2020-06-29T13:40:00Z">
        <w:r w:rsidR="00244BFB">
          <w:t>,</w:t>
        </w:r>
      </w:ins>
      <w:r>
        <w:t xml:space="preserve"> we used the Torque Actuators provided by </w:t>
      </w:r>
      <w:proofErr w:type="spellStart"/>
      <w:r>
        <w:t>OpenSim</w:t>
      </w:r>
      <w:proofErr w:type="spellEnd"/>
      <w:r>
        <w:t xml:space="preserve"> API\</w:t>
      </w:r>
      <w:proofErr w:type="gramStart"/>
      <w:r>
        <w:t>cite{</w:t>
      </w:r>
      <w:proofErr w:type="gramEnd"/>
      <w:r>
        <w:t xml:space="preserve">103}. </w:t>
      </w:r>
      <w:ins w:id="160" w:author="daniel.calvey" w:date="2020-06-29T13:41:00Z">
        <w:r w:rsidR="00244BFB">
          <w:t xml:space="preserve">Torque actuators </w:t>
        </w:r>
        <w:commentRangeStart w:id="161"/>
        <w:r w:rsidR="00244BFB">
          <w:t xml:space="preserve">of </w:t>
        </w:r>
        <w:proofErr w:type="spellStart"/>
        <w:r w:rsidR="00244BFB">
          <w:t>b</w:t>
        </w:r>
      </w:ins>
      <w:del w:id="162" w:author="daniel.calvey" w:date="2020-06-29T13:41:00Z">
        <w:r w:rsidDel="00244BFB">
          <w:delText>B</w:delText>
        </w:r>
      </w:del>
      <w:r>
        <w:t>iarticular</w:t>
      </w:r>
      <w:proofErr w:type="spellEnd"/>
      <w:r>
        <w:t xml:space="preserve"> and </w:t>
      </w:r>
      <w:proofErr w:type="spellStart"/>
      <w:ins w:id="163" w:author="daniel.calvey" w:date="2020-06-29T13:41:00Z">
        <w:r w:rsidR="00244BFB">
          <w:t>m</w:t>
        </w:r>
      </w:ins>
      <w:del w:id="164" w:author="daniel.calvey" w:date="2020-06-29T13:41:00Z">
        <w:r w:rsidDel="00244BFB">
          <w:delText>M</w:delText>
        </w:r>
      </w:del>
      <w:r>
        <w:t>onoarticular</w:t>
      </w:r>
      <w:proofErr w:type="spellEnd"/>
      <w:r>
        <w:t xml:space="preserve"> </w:t>
      </w:r>
      <w:commentRangeEnd w:id="161"/>
      <w:r w:rsidR="00244BFB">
        <w:rPr>
          <w:rStyle w:val="CommentReference"/>
        </w:rPr>
        <w:commentReference w:id="161"/>
      </w:r>
      <w:r>
        <w:t>exoskeletons</w:t>
      </w:r>
      <w:del w:id="165" w:author="daniel.calvey" w:date="2020-06-29T13:41:00Z">
        <w:r w:rsidDel="00244BFB">
          <w:delText>' torque actuators</w:delText>
        </w:r>
      </w:del>
      <w:r>
        <w:t xml:space="preserve"> were assigned, as shown in </w:t>
      </w:r>
      <w:ins w:id="166" w:author="daniel.calvey" w:date="2020-06-29T13:41:00Z">
        <w:r w:rsidR="00244BFB">
          <w:t>F</w:t>
        </w:r>
      </w:ins>
      <w:del w:id="167" w:author="daniel.calvey" w:date="2020-06-29T13:41:00Z">
        <w:r w:rsidDel="00244BFB">
          <w:delText>f</w:delText>
        </w:r>
      </w:del>
      <w:r>
        <w:t>igure \</w:t>
      </w:r>
      <w:proofErr w:type="gramStart"/>
      <w:r>
        <w:t>ref{</w:t>
      </w:r>
      <w:proofErr w:type="spellStart"/>
      <w:proofErr w:type="gramEnd"/>
      <w:r>
        <w:t>Fig_Exos_Model_Opensim</w:t>
      </w:r>
      <w:proofErr w:type="spellEnd"/>
      <w:r>
        <w:t>}.</w:t>
      </w:r>
    </w:p>
    <w:p w14:paraId="30816986" w14:textId="0BFF9295" w:rsidR="00106B3E" w:rsidRPr="00106B3E" w:rsidRDefault="00106B3E" w:rsidP="00106B3E">
      <w:pPr>
        <w:rPr>
          <w:color w:val="FF0000"/>
        </w:rPr>
      </w:pPr>
      <w:r w:rsidRPr="00106B3E">
        <w:rPr>
          <w:color w:val="FF0000"/>
        </w:rPr>
        <w:t>{</w:t>
      </w:r>
      <w:proofErr w:type="gramStart"/>
      <w:r w:rsidRPr="00106B3E">
        <w:rPr>
          <w:color w:val="FF0000"/>
        </w:rPr>
        <w:t>figure</w:t>
      </w:r>
      <w:proofErr w:type="gramEnd"/>
      <w:r w:rsidRPr="00106B3E">
        <w:rPr>
          <w:color w:val="FF0000"/>
        </w:rPr>
        <w:t>}</w:t>
      </w:r>
    </w:p>
    <w:p w14:paraId="6FBA14DD" w14:textId="1DAFCCE7" w:rsidR="00106B3E" w:rsidRDefault="00106B3E" w:rsidP="00106B3E">
      <w:r>
        <w:t xml:space="preserve">As </w:t>
      </w:r>
      <w:del w:id="168" w:author="daniel.calvey" w:date="2020-06-29T13:42:00Z">
        <w:r w:rsidDel="00244BFB">
          <w:delText>it</w:delText>
        </w:r>
      </w:del>
      <w:r>
        <w:t xml:space="preserve"> is represented in </w:t>
      </w:r>
      <w:ins w:id="169" w:author="daniel.calvey" w:date="2020-06-29T13:42:00Z">
        <w:r w:rsidR="00244BFB">
          <w:t>F</w:t>
        </w:r>
      </w:ins>
      <w:del w:id="170" w:author="daniel.calvey" w:date="2020-06-29T13:42:00Z">
        <w:r w:rsidDel="00244BFB">
          <w:delText>f</w:delText>
        </w:r>
      </w:del>
      <w:r>
        <w:t>igure \ref{</w:t>
      </w:r>
      <w:proofErr w:type="spellStart"/>
      <w:r>
        <w:t>Fig_Exos_Model_Opensim</w:t>
      </w:r>
      <w:proofErr w:type="spellEnd"/>
      <w:r>
        <w:t>} \</w:t>
      </w:r>
      <w:proofErr w:type="spellStart"/>
      <w:r>
        <w:t>subref</w:t>
      </w:r>
      <w:proofErr w:type="spellEnd"/>
      <w:r>
        <w:t>{</w:t>
      </w:r>
      <w:proofErr w:type="spellStart"/>
      <w:r>
        <w:t>Fig_Bi_Exo_Model_Opensim</w:t>
      </w:r>
      <w:proofErr w:type="spellEnd"/>
      <w:r>
        <w:t xml:space="preserve">}, both torque actuators of </w:t>
      </w:r>
      <w:ins w:id="171" w:author="daniel.calvey" w:date="2020-06-29T13:42:00Z">
        <w:r w:rsidR="00244BFB">
          <w:t xml:space="preserve">a/the </w:t>
        </w:r>
      </w:ins>
      <w:proofErr w:type="spellStart"/>
      <w:r>
        <w:t>biarticular</w:t>
      </w:r>
      <w:proofErr w:type="spellEnd"/>
      <w:r>
        <w:t xml:space="preserve"> exoskeleton were assigned to</w:t>
      </w:r>
      <w:ins w:id="172" w:author="daniel.calvey" w:date="2020-06-29T13:42:00Z">
        <w:r w:rsidR="00244BFB">
          <w:t xml:space="preserve"> the</w:t>
        </w:r>
      </w:ins>
      <w:r>
        <w:t xml:space="preserve"> torso</w:t>
      </w:r>
      <w:ins w:id="173" w:author="daniel.calvey" w:date="2020-06-29T13:43:00Z">
        <w:r w:rsidR="00244BFB">
          <w:t>;</w:t>
        </w:r>
      </w:ins>
      <w:del w:id="174" w:author="daniel.calvey" w:date="2020-06-29T13:43:00Z">
        <w:r w:rsidDel="00244BFB">
          <w:delText xml:space="preserve"> </w:delText>
        </w:r>
      </w:del>
      <w:r>
        <w:t xml:space="preserve">, </w:t>
      </w:r>
      <w:del w:id="175" w:author="daniel.calvey" w:date="2020-06-29T13:43:00Z">
        <w:r w:rsidDel="00244BFB">
          <w:delText>then,</w:delText>
        </w:r>
      </w:del>
      <w:r>
        <w:t xml:space="preserve"> </w:t>
      </w:r>
      <w:proofErr w:type="spellStart"/>
      <w:ins w:id="176" w:author="daniel.calvey" w:date="2020-06-29T13:43:00Z">
        <w:r w:rsidR="00244BFB">
          <w:t>the</w:t>
        </w:r>
      </w:ins>
      <w:r>
        <w:t>reaction</w:t>
      </w:r>
      <w:proofErr w:type="spellEnd"/>
      <w:r>
        <w:t xml:space="preserve"> forces of the actuators were </w:t>
      </w:r>
      <w:ins w:id="177" w:author="daniel.calvey" w:date="2020-06-29T13:43:00Z">
        <w:r w:rsidR="00244BFB">
          <w:t xml:space="preserve">then </w:t>
        </w:r>
      </w:ins>
      <w:r>
        <w:t>applied to the torso</w:t>
      </w:r>
      <w:ins w:id="178" w:author="daniel.calvey" w:date="2020-06-29T13:42:00Z">
        <w:r w:rsidR="00244BFB">
          <w:t>,</w:t>
        </w:r>
      </w:ins>
      <w:r>
        <w:t xml:space="preserve"> which </w:t>
      </w:r>
      <w:del w:id="179" w:author="daniel.calvey" w:date="2020-06-29T13:42:00Z">
        <w:r w:rsidDel="00244BFB">
          <w:delText xml:space="preserve">is in the </w:delText>
        </w:r>
      </w:del>
      <w:r>
        <w:t>match</w:t>
      </w:r>
      <w:ins w:id="180" w:author="daniel.calvey" w:date="2020-06-29T13:42:00Z">
        <w:r w:rsidR="00244BFB">
          <w:t>es</w:t>
        </w:r>
      </w:ins>
      <w:r>
        <w:t xml:space="preserve"> </w:t>
      </w:r>
      <w:del w:id="181" w:author="daniel.calvey" w:date="2020-06-29T13:42:00Z">
        <w:r w:rsidDel="00244BFB">
          <w:delText>with</w:delText>
        </w:r>
      </w:del>
      <w:r>
        <w:t xml:space="preserve"> the kinematics and dynamics model of the </w:t>
      </w:r>
      <w:proofErr w:type="spellStart"/>
      <w:r>
        <w:t>biarticular</w:t>
      </w:r>
      <w:proofErr w:type="spellEnd"/>
      <w:r>
        <w:t xml:space="preserve"> exoskeleton.</w:t>
      </w:r>
    </w:p>
    <w:p w14:paraId="5787E5EC" w14:textId="72ED76CD" w:rsidR="00106B3E" w:rsidRPr="00106B3E" w:rsidRDefault="00106B3E" w:rsidP="00106B3E">
      <w:pPr>
        <w:rPr>
          <w:color w:val="FF0000"/>
        </w:rPr>
      </w:pPr>
      <w:r w:rsidRPr="00106B3E">
        <w:rPr>
          <w:color w:val="FF0000"/>
        </w:rPr>
        <w:t>{</w:t>
      </w:r>
      <w:proofErr w:type="gramStart"/>
      <w:r w:rsidRPr="00106B3E">
        <w:rPr>
          <w:color w:val="FF0000"/>
        </w:rPr>
        <w:t>equation</w:t>
      </w:r>
      <w:proofErr w:type="gramEnd"/>
      <w:r w:rsidRPr="00106B3E">
        <w:rPr>
          <w:color w:val="FF0000"/>
        </w:rPr>
        <w:t>}</w:t>
      </w:r>
    </w:p>
    <w:p w14:paraId="138C6787" w14:textId="5C41C0F5" w:rsidR="00106B3E" w:rsidRDefault="00244BFB" w:rsidP="00106B3E">
      <w:ins w:id="182" w:author="daniel.calvey" w:date="2020-06-29T13:43:00Z">
        <w:r>
          <w:t xml:space="preserve">A/The </w:t>
        </w:r>
      </w:ins>
      <w:proofErr w:type="spellStart"/>
      <w:r w:rsidR="00106B3E">
        <w:t>Monoarticular</w:t>
      </w:r>
      <w:proofErr w:type="spellEnd"/>
      <w:r w:rsidR="00106B3E">
        <w:t xml:space="preserve"> exoskeleton (figure \ref{</w:t>
      </w:r>
      <w:proofErr w:type="spellStart"/>
      <w:r w:rsidR="00106B3E">
        <w:t>Fig_Exos_Model_Opensim</w:t>
      </w:r>
      <w:proofErr w:type="spellEnd"/>
      <w:r w:rsidR="00106B3E">
        <w:t>} \</w:t>
      </w:r>
      <w:proofErr w:type="spellStart"/>
      <w:r w:rsidR="00106B3E">
        <w:t>subref</w:t>
      </w:r>
      <w:proofErr w:type="spellEnd"/>
      <w:r w:rsidR="00106B3E">
        <w:t>{</w:t>
      </w:r>
      <w:proofErr w:type="spellStart"/>
      <w:r w:rsidR="00106B3E">
        <w:t>Fig_Mono_Exo_Model_Opensim</w:t>
      </w:r>
      <w:proofErr w:type="spellEnd"/>
      <w:r w:rsidR="00106B3E">
        <w:t xml:space="preserve">}) </w:t>
      </w:r>
      <w:ins w:id="183" w:author="daniel.calvey" w:date="2020-06-29T13:43:00Z">
        <w:r>
          <w:t xml:space="preserve">was </w:t>
        </w:r>
      </w:ins>
      <w:r w:rsidR="00106B3E">
        <w:t xml:space="preserve">modeled by assigning </w:t>
      </w:r>
      <w:ins w:id="184" w:author="daniel.calvey" w:date="2020-06-29T13:46:00Z">
        <w:r>
          <w:t xml:space="preserve">a/the </w:t>
        </w:r>
      </w:ins>
      <w:r w:rsidR="00106B3E">
        <w:t xml:space="preserve">hip joint actuator from </w:t>
      </w:r>
      <w:ins w:id="185" w:author="daniel.calvey" w:date="2020-06-29T13:47:00Z">
        <w:r w:rsidR="009F3C22">
          <w:t xml:space="preserve">the </w:t>
        </w:r>
      </w:ins>
      <w:r w:rsidR="00106B3E">
        <w:t xml:space="preserve">torso to </w:t>
      </w:r>
      <w:ins w:id="186" w:author="daniel.calvey" w:date="2020-06-29T13:47:00Z">
        <w:r w:rsidR="009F3C22">
          <w:t xml:space="preserve">the </w:t>
        </w:r>
      </w:ins>
      <w:r w:rsidR="00106B3E">
        <w:t>femur body</w:t>
      </w:r>
      <w:ins w:id="187" w:author="daniel.calvey" w:date="2020-06-29T13:47:00Z">
        <w:r w:rsidR="009F3C22">
          <w:t>,</w:t>
        </w:r>
      </w:ins>
      <w:r w:rsidR="00106B3E">
        <w:t xml:space="preserve"> and </w:t>
      </w:r>
      <w:ins w:id="188" w:author="daniel.calvey" w:date="2020-06-29T13:47:00Z">
        <w:r w:rsidR="009F3C22">
          <w:t xml:space="preserve">the </w:t>
        </w:r>
      </w:ins>
      <w:r w:rsidR="00106B3E">
        <w:t xml:space="preserve">knee joint actuator </w:t>
      </w:r>
      <w:ins w:id="189" w:author="daniel.calvey" w:date="2020-06-29T13:47:00Z">
        <w:r w:rsidR="009F3C22">
          <w:t xml:space="preserve">was </w:t>
        </w:r>
      </w:ins>
      <w:r w:rsidR="00106B3E">
        <w:t xml:space="preserve">assigned from </w:t>
      </w:r>
      <w:ins w:id="190" w:author="daniel.calvey" w:date="2020-06-29T13:47:00Z">
        <w:r w:rsidR="009F3C22">
          <w:t xml:space="preserve">the </w:t>
        </w:r>
      </w:ins>
      <w:r w:rsidR="00106B3E">
        <w:t xml:space="preserve">femur to </w:t>
      </w:r>
      <w:ins w:id="191" w:author="daniel.calvey" w:date="2020-06-29T13:47:00Z">
        <w:r w:rsidR="009F3C22">
          <w:t xml:space="preserve">the </w:t>
        </w:r>
      </w:ins>
      <w:r w:rsidR="00106B3E">
        <w:t xml:space="preserve">tibia body </w:t>
      </w:r>
      <w:commentRangeStart w:id="192"/>
      <w:r w:rsidR="00106B3E">
        <w:t>where</w:t>
      </w:r>
      <w:commentRangeEnd w:id="192"/>
      <w:r w:rsidR="009F3C22">
        <w:rPr>
          <w:rStyle w:val="CommentReference"/>
        </w:rPr>
        <w:commentReference w:id="192"/>
      </w:r>
      <w:r w:rsidR="00106B3E">
        <w:t xml:space="preserve"> knee torque actuator's reaction torque applied to femur body:</w:t>
      </w:r>
    </w:p>
    <w:p w14:paraId="5B1D0C8B" w14:textId="087FD366" w:rsidR="00106B3E" w:rsidRPr="00106B3E" w:rsidRDefault="00106B3E" w:rsidP="00106B3E">
      <w:pPr>
        <w:rPr>
          <w:color w:val="FF0000"/>
        </w:rPr>
      </w:pPr>
      <w:r w:rsidRPr="00106B3E">
        <w:rPr>
          <w:color w:val="FF0000"/>
        </w:rPr>
        <w:t>{</w:t>
      </w:r>
      <w:proofErr w:type="gramStart"/>
      <w:r w:rsidRPr="00106B3E">
        <w:rPr>
          <w:color w:val="FF0000"/>
        </w:rPr>
        <w:t>equation</w:t>
      </w:r>
      <w:proofErr w:type="gramEnd"/>
      <w:r w:rsidRPr="00106B3E">
        <w:rPr>
          <w:color w:val="FF0000"/>
        </w:rPr>
        <w:t>}</w:t>
      </w:r>
    </w:p>
    <w:p w14:paraId="04771069" w14:textId="246B5AC9" w:rsidR="00106B3E" w:rsidRDefault="00106B3E" w:rsidP="00106B3E">
      <w:r w:rsidRPr="00106B3E">
        <w:rPr>
          <w:b/>
          <w:bCs/>
        </w:rPr>
        <w:t>Computed Muscle Control adjusted objective function.</w:t>
      </w:r>
      <w:r>
        <w:t xml:space="preserve"> To investigate the performance of the assistive devices and their effect on </w:t>
      </w:r>
      <w:ins w:id="193" w:author="daniel.calvey" w:date="2020-06-29T13:49:00Z">
        <w:r w:rsidR="009F3C22">
          <w:t xml:space="preserve">the </w:t>
        </w:r>
      </w:ins>
      <w:r>
        <w:t xml:space="preserve">human musculoskeletal system through </w:t>
      </w:r>
      <w:proofErr w:type="gramStart"/>
      <w:ins w:id="194" w:author="daniel.calvey" w:date="2020-06-29T13:50:00Z">
        <w:r w:rsidR="009F3C22">
          <w:t>an/</w:t>
        </w:r>
        <w:proofErr w:type="gramEnd"/>
        <w:r w:rsidR="009F3C22">
          <w:t xml:space="preserve">the </w:t>
        </w:r>
      </w:ins>
      <w:proofErr w:type="spellStart"/>
      <w:r>
        <w:t>OpenSim</w:t>
      </w:r>
      <w:proofErr w:type="spellEnd"/>
      <w:r>
        <w:t xml:space="preserve"> simulation framework</w:t>
      </w:r>
      <w:ins w:id="195" w:author="daniel.calvey" w:date="2020-06-29T13:50:00Z">
        <w:r w:rsidR="009F3C22">
          <w:t>,</w:t>
        </w:r>
      </w:ins>
      <w:r>
        <w:t xml:space="preserve"> we used the CMC algorithm.</w:t>
      </w:r>
      <w:ins w:id="196" w:author="daniel.calvey" w:date="2020-06-29T13:50:00Z">
        <w:r w:rsidR="009F3C22">
          <w:t xml:space="preserve">  The</w:t>
        </w:r>
      </w:ins>
      <w:r>
        <w:t xml:space="preserve"> </w:t>
      </w:r>
      <w:commentRangeStart w:id="197"/>
      <w:r>
        <w:t xml:space="preserve">Computed Muscle Control </w:t>
      </w:r>
      <w:commentRangeEnd w:id="197"/>
      <w:r w:rsidR="009F3C22">
        <w:rPr>
          <w:rStyle w:val="CommentReference"/>
        </w:rPr>
        <w:commentReference w:id="197"/>
      </w:r>
      <w:r>
        <w:t>algorithm objective function depends on the sum of squared muscle activation and reserve actuators, which compensates for modeled passive structures and potential muscle weakness\</w:t>
      </w:r>
      <w:proofErr w:type="gramStart"/>
      <w:r>
        <w:t>cite{</w:t>
      </w:r>
      <w:proofErr w:type="gramEnd"/>
      <w:r>
        <w:t>93}:</w:t>
      </w:r>
    </w:p>
    <w:p w14:paraId="049AFFB5" w14:textId="2EEE6C74" w:rsidR="00106B3E" w:rsidRPr="00106B3E" w:rsidRDefault="00106B3E" w:rsidP="00106B3E">
      <w:pPr>
        <w:rPr>
          <w:color w:val="FF0000"/>
        </w:rPr>
      </w:pPr>
      <w:r w:rsidRPr="00106B3E">
        <w:rPr>
          <w:color w:val="FF0000"/>
        </w:rPr>
        <w:t>{</w:t>
      </w:r>
      <w:proofErr w:type="gramStart"/>
      <w:r w:rsidRPr="00106B3E">
        <w:rPr>
          <w:color w:val="FF0000"/>
        </w:rPr>
        <w:t>equation</w:t>
      </w:r>
      <w:proofErr w:type="gramEnd"/>
      <w:r w:rsidRPr="00106B3E">
        <w:rPr>
          <w:color w:val="FF0000"/>
        </w:rPr>
        <w:t>}</w:t>
      </w:r>
    </w:p>
    <w:p w14:paraId="49507DCD" w14:textId="706B5DD8" w:rsidR="00106B3E" w:rsidRDefault="009F3C22" w:rsidP="00106B3E">
      <w:proofErr w:type="gramStart"/>
      <w:ins w:id="198" w:author="daniel.calvey" w:date="2020-06-29T13:50:00Z">
        <w:r>
          <w:t>w</w:t>
        </w:r>
      </w:ins>
      <w:proofErr w:type="gramEnd"/>
      <w:del w:id="199" w:author="daniel.calvey" w:date="2020-06-29T13:50:00Z">
        <w:r w:rsidR="00106B3E" w:rsidDel="009F3C22">
          <w:delText>W</w:delText>
        </w:r>
      </w:del>
      <w:r w:rsidR="00106B3E">
        <w:t>here $</w:t>
      </w:r>
      <w:proofErr w:type="spellStart"/>
      <w:r w:rsidR="00106B3E">
        <w:t>w_i</w:t>
      </w:r>
      <w:proofErr w:type="spellEnd"/>
      <w:r w:rsidR="00106B3E">
        <w:t>$ determines the weight of reserve actuators</w:t>
      </w:r>
      <w:ins w:id="200" w:author="daniel.calvey" w:date="2020-06-29T13:50:00Z">
        <w:r>
          <w:t>,</w:t>
        </w:r>
      </w:ins>
      <w:r w:rsidR="00106B3E">
        <w:t xml:space="preserve"> which is generally selected as a small number to highly penalize </w:t>
      </w:r>
      <w:ins w:id="201" w:author="daniel.calvey" w:date="2020-06-29T13:51:00Z">
        <w:r>
          <w:t xml:space="preserve">the use </w:t>
        </w:r>
      </w:ins>
      <w:del w:id="202" w:author="daniel.calvey" w:date="2020-06-29T13:51:00Z">
        <w:r w:rsidR="00106B3E" w:rsidDel="009F3C22">
          <w:delText>using</w:delText>
        </w:r>
      </w:del>
      <w:r w:rsidR="00106B3E">
        <w:t xml:space="preserve"> of reserve actuators. By adding assistive device actuators (i.e. </w:t>
      </w:r>
      <w:ins w:id="203" w:author="daniel.calvey" w:date="2020-06-29T13:51:00Z">
        <w:r>
          <w:t>t</w:t>
        </w:r>
      </w:ins>
      <w:del w:id="204" w:author="daniel.calvey" w:date="2020-06-29T13:51:00Z">
        <w:r w:rsidR="00106B3E" w:rsidDel="009F3C22">
          <w:delText>T</w:delText>
        </w:r>
      </w:del>
      <w:r w:rsidR="00106B3E">
        <w:t xml:space="preserve">orque </w:t>
      </w:r>
      <w:ins w:id="205" w:author="daniel.calvey" w:date="2020-06-29T13:51:00Z">
        <w:r>
          <w:t>a</w:t>
        </w:r>
      </w:ins>
      <w:del w:id="206" w:author="daniel.calvey" w:date="2020-06-29T13:51:00Z">
        <w:r w:rsidR="00106B3E" w:rsidDel="009F3C22">
          <w:delText>A</w:delText>
        </w:r>
      </w:del>
      <w:r w:rsidR="00106B3E">
        <w:t>ctuators) to the musculoskeletal model of the subject</w:t>
      </w:r>
      <w:ins w:id="207" w:author="daniel.calvey" w:date="2020-06-29T13:51:00Z">
        <w:r>
          <w:t>,</w:t>
        </w:r>
      </w:ins>
      <w:r w:rsidR="00106B3E">
        <w:t xml:space="preserve"> they </w:t>
      </w:r>
      <w:ins w:id="208" w:author="daniel.calvey" w:date="2020-06-29T13:51:00Z">
        <w:r>
          <w:t xml:space="preserve">are </w:t>
        </w:r>
      </w:ins>
      <w:del w:id="209" w:author="daniel.calvey" w:date="2020-06-29T13:51:00Z">
        <w:r w:rsidR="00106B3E" w:rsidDel="009F3C22">
          <w:delText>will be</w:delText>
        </w:r>
      </w:del>
      <w:r w:rsidR="00106B3E">
        <w:t xml:space="preserve"> added to the CMC tool objective function. The adjusted objective function </w:t>
      </w:r>
      <w:del w:id="210" w:author="daniel.calvey" w:date="2020-06-29T13:51:00Z">
        <w:r w:rsidR="00106B3E" w:rsidDel="009F3C22">
          <w:delText>will</w:delText>
        </w:r>
      </w:del>
      <w:r w:rsidR="00106B3E">
        <w:t xml:space="preserve"> include</w:t>
      </w:r>
      <w:ins w:id="211" w:author="daniel.calvey" w:date="2020-06-29T13:51:00Z">
        <w:r>
          <w:t>s</w:t>
        </w:r>
      </w:ins>
      <w:r w:rsidR="00106B3E">
        <w:t xml:space="preserve"> the assistive actuators </w:t>
      </w:r>
      <w:proofErr w:type="spellStart"/>
      <w:r w:rsidR="00106B3E">
        <w:t>as</w:t>
      </w:r>
      <w:del w:id="212" w:author="daniel.calvey" w:date="2020-06-29T13:52:00Z">
        <w:r w:rsidR="00106B3E" w:rsidDel="009F3C22">
          <w:delText xml:space="preserve"> i</w:delText>
        </w:r>
      </w:del>
      <w:r w:rsidR="00106B3E">
        <w:t>t</w:t>
      </w:r>
      <w:proofErr w:type="spellEnd"/>
      <w:r w:rsidR="00106B3E">
        <w:t xml:space="preserve"> is expressed in Eq. \</w:t>
      </w:r>
      <w:proofErr w:type="spellStart"/>
      <w:r w:rsidR="00106B3E">
        <w:t>eqref</w:t>
      </w:r>
      <w:proofErr w:type="spellEnd"/>
      <w:r w:rsidR="00106B3E">
        <w:t>{</w:t>
      </w:r>
      <w:proofErr w:type="spellStart"/>
      <w:r w:rsidR="00106B3E">
        <w:t>Eqn_CMC_Assisted_Obj_Func</w:t>
      </w:r>
      <w:proofErr w:type="spellEnd"/>
      <w:r w:rsidR="00106B3E">
        <w:t>}</w:t>
      </w:r>
      <w:ins w:id="213" w:author="daniel.calvey" w:date="2020-06-29T13:52:00Z">
        <w:r>
          <w:t>,</w:t>
        </w:r>
      </w:ins>
      <w:r w:rsidR="00106B3E">
        <w:t xml:space="preserve"> and by selecting proper weights for the assistive actuators, they can be chosen by the optimizer as the actuation of the assigned degree of freedom.</w:t>
      </w:r>
    </w:p>
    <w:p w14:paraId="5581627A" w14:textId="438A626B" w:rsidR="00106B3E" w:rsidRPr="00106B3E" w:rsidRDefault="00106B3E" w:rsidP="00106B3E">
      <w:pPr>
        <w:rPr>
          <w:color w:val="FF0000"/>
        </w:rPr>
      </w:pPr>
      <w:r w:rsidRPr="00106B3E">
        <w:rPr>
          <w:color w:val="FF0000"/>
        </w:rPr>
        <w:lastRenderedPageBreak/>
        <w:t>{</w:t>
      </w:r>
      <w:proofErr w:type="gramStart"/>
      <w:r w:rsidRPr="00106B3E">
        <w:rPr>
          <w:color w:val="FF0000"/>
        </w:rPr>
        <w:t>equation</w:t>
      </w:r>
      <w:proofErr w:type="gramEnd"/>
      <w:r w:rsidRPr="00106B3E">
        <w:rPr>
          <w:color w:val="FF0000"/>
        </w:rPr>
        <w:t>}</w:t>
      </w:r>
    </w:p>
    <w:p w14:paraId="5FABC6A6" w14:textId="28BAC570" w:rsidR="00106B3E" w:rsidRDefault="00106B3E" w:rsidP="00106B3E">
      <w:r>
        <w:t>In the adjusted objective function, $w</w:t>
      </w:r>
      <w:proofErr w:type="gramStart"/>
      <w:r>
        <w:t>_{</w:t>
      </w:r>
      <w:proofErr w:type="spellStart"/>
      <w:proofErr w:type="gramEnd"/>
      <w:r>
        <w:t>exo,i</w:t>
      </w:r>
      <w:proofErr w:type="spellEnd"/>
      <w:r>
        <w:t>}$ is torque actuator weights</w:t>
      </w:r>
      <w:ins w:id="214" w:author="daniel.calvey" w:date="2020-06-29T13:52:00Z">
        <w:r w:rsidR="009F3C22">
          <w:t>,</w:t>
        </w:r>
      </w:ins>
      <w:r>
        <w:t xml:space="preserve"> which is named optimal force in </w:t>
      </w:r>
      <w:proofErr w:type="spellStart"/>
      <w:r>
        <w:t>OpenSim</w:t>
      </w:r>
      <w:proofErr w:type="spellEnd"/>
      <w:r>
        <w:t xml:space="preserve"> \cite{93} penalizing the usage of torque actuators. By selecting a large number, penalization of the actuators </w:t>
      </w:r>
      <w:ins w:id="215" w:author="daniel.calvey" w:date="2020-06-29T13:52:00Z">
        <w:r w:rsidR="009F3C22">
          <w:t xml:space="preserve">is </w:t>
        </w:r>
      </w:ins>
      <w:del w:id="216" w:author="daniel.calvey" w:date="2020-06-29T13:52:00Z">
        <w:r w:rsidDel="009F3C22">
          <w:delText>will be</w:delText>
        </w:r>
      </w:del>
      <w:r>
        <w:t xml:space="preserve"> insignificant and they </w:t>
      </w:r>
      <w:ins w:id="217" w:author="daniel.calvey" w:date="2020-06-29T13:52:00Z">
        <w:r w:rsidR="009F3C22">
          <w:t xml:space="preserve">are </w:t>
        </w:r>
      </w:ins>
      <w:del w:id="218" w:author="daniel.calvey" w:date="2020-06-29T13:52:00Z">
        <w:r w:rsidDel="009F3C22">
          <w:delText>will be</w:delText>
        </w:r>
      </w:del>
      <w:r>
        <w:t xml:space="preserve"> selected for actuating the joint between two bodies assigned for </w:t>
      </w:r>
      <w:ins w:id="219" w:author="daniel.calvey" w:date="2020-06-29T13:53:00Z">
        <w:r w:rsidR="009F3C22">
          <w:t xml:space="preserve">the </w:t>
        </w:r>
      </w:ins>
      <w:r>
        <w:t>torque actuator</w:t>
      </w:r>
      <w:ins w:id="220" w:author="daniel.calvey" w:date="2020-06-29T13:53:00Z">
        <w:r w:rsidR="009F3C22">
          <w:t>.</w:t>
        </w:r>
      </w:ins>
      <w:r>
        <w:t xml:space="preserve"> </w:t>
      </w:r>
      <w:del w:id="221" w:author="daniel.calvey" w:date="2020-06-29T13:53:00Z">
        <w:r w:rsidDel="009F3C22">
          <w:delText>and i</w:delText>
        </w:r>
      </w:del>
      <w:ins w:id="222" w:author="daniel.calvey" w:date="2020-06-29T13:53:00Z">
        <w:r w:rsidR="009F3C22">
          <w:t>I</w:t>
        </w:r>
      </w:ins>
      <w:r>
        <w:t>f we select a small optimal force, the optimizer will highly penalize the usage of exoskeleton actuators.</w:t>
      </w:r>
      <w:ins w:id="223" w:author="daniel.calvey" w:date="2020-06-29T13:53:00Z">
        <w:r w:rsidR="009F3C22">
          <w:t xml:space="preserve">  </w:t>
        </w:r>
      </w:ins>
      <w:r>
        <w:t xml:space="preserve">To study each configuration of the exoskeleton </w:t>
      </w:r>
      <w:ins w:id="224" w:author="daniel.calvey" w:date="2020-06-29T13:53:00Z">
        <w:r w:rsidR="009F3C22">
          <w:t xml:space="preserve">at </w:t>
        </w:r>
      </w:ins>
      <w:del w:id="225" w:author="daniel.calvey" w:date="2020-06-29T13:53:00Z">
        <w:r w:rsidDel="009F3C22">
          <w:delText>in</w:delText>
        </w:r>
      </w:del>
      <w:r>
        <w:t xml:space="preserve"> their maximum performance, the assigned torque actuator's optimal force was selected as 1000 </w:t>
      </w:r>
      <w:proofErr w:type="spellStart"/>
      <w:r>
        <w:t>N.m</w:t>
      </w:r>
      <w:proofErr w:type="spellEnd"/>
      <w:proofErr w:type="gramStart"/>
      <w:ins w:id="226" w:author="daniel.calvey" w:date="2020-06-29T13:53:00Z">
        <w:r w:rsidR="009F3C22">
          <w:t xml:space="preserve">, </w:t>
        </w:r>
      </w:ins>
      <w:r>
        <w:t xml:space="preserve"> enabling</w:t>
      </w:r>
      <w:proofErr w:type="gramEnd"/>
      <w:r>
        <w:t xml:space="preserve"> the optimizer to use the assistive actuators as much as possible during a gait cycle simulation.\\</w:t>
      </w:r>
    </w:p>
    <w:p w14:paraId="4CE00C36" w14:textId="56A7C14E" w:rsidR="005E5802" w:rsidRDefault="009F3C22" w:rsidP="00106B3E">
      <w:ins w:id="227" w:author="daniel.calvey" w:date="2020-06-29T13:54:00Z">
        <w:r>
          <w:rPr>
            <w:b/>
            <w:bCs/>
          </w:rPr>
          <w:t xml:space="preserve">Power </w:t>
        </w:r>
      </w:ins>
      <w:ins w:id="228" w:author="daniel.calvey" w:date="2020-06-29T13:55:00Z">
        <w:r>
          <w:rPr>
            <w:b/>
            <w:bCs/>
          </w:rPr>
          <w:t>calculation</w:t>
        </w:r>
      </w:ins>
      <w:ins w:id="229" w:author="daniel.calvey" w:date="2020-06-29T13:54:00Z">
        <w:r>
          <w:rPr>
            <w:b/>
            <w:bCs/>
          </w:rPr>
          <w:t xml:space="preserve"> </w:t>
        </w:r>
      </w:ins>
      <w:ins w:id="230" w:author="daniel.calvey" w:date="2020-06-29T13:55:00Z">
        <w:r>
          <w:rPr>
            <w:b/>
            <w:bCs/>
          </w:rPr>
          <w:t xml:space="preserve">of </w:t>
        </w:r>
      </w:ins>
      <w:proofErr w:type="spellStart"/>
      <w:r w:rsidR="00106B3E" w:rsidRPr="00106B3E">
        <w:rPr>
          <w:b/>
          <w:bCs/>
        </w:rPr>
        <w:t>Metabolics</w:t>
      </w:r>
      <w:proofErr w:type="spellEnd"/>
      <w:r w:rsidR="00106B3E" w:rsidRPr="00106B3E">
        <w:rPr>
          <w:b/>
          <w:bCs/>
        </w:rPr>
        <w:t xml:space="preserve"> and actuators</w:t>
      </w:r>
      <w:del w:id="231" w:author="daniel.calvey" w:date="2020-06-29T13:55:00Z">
        <w:r w:rsidR="00106B3E" w:rsidRPr="00106B3E" w:rsidDel="009F3C22">
          <w:rPr>
            <w:b/>
            <w:bCs/>
          </w:rPr>
          <w:delText xml:space="preserve"> power calculation</w:delText>
        </w:r>
      </w:del>
      <w:r w:rsidR="00106B3E" w:rsidRPr="00106B3E">
        <w:rPr>
          <w:b/>
          <w:bCs/>
        </w:rPr>
        <w:t>.</w:t>
      </w:r>
      <w:r w:rsidR="00106B3E">
        <w:t xml:space="preserve"> Similar to the unassisted procedure, the instantaneous metabolic power of the subjects was computed using the energetic model of Uchida et al. \</w:t>
      </w:r>
      <w:proofErr w:type="gramStart"/>
      <w:r w:rsidR="00106B3E">
        <w:t>cite{</w:t>
      </w:r>
      <w:proofErr w:type="gramEnd"/>
      <w:r w:rsidR="00106B3E">
        <w:t>106}</w:t>
      </w:r>
      <w:ins w:id="232" w:author="daniel.calvey" w:date="2020-06-29T13:55:00Z">
        <w:r>
          <w:t xml:space="preserve">.  </w:t>
        </w:r>
      </w:ins>
      <w:del w:id="233" w:author="daniel.calvey" w:date="2020-06-29T13:55:00Z">
        <w:r w:rsidR="00106B3E" w:rsidDel="009F3C22">
          <w:delText xml:space="preserve"> and then </w:delText>
        </w:r>
      </w:del>
      <w:ins w:id="234" w:author="daniel.calvey" w:date="2020-06-29T13:56:00Z">
        <w:r>
          <w:t xml:space="preserve">The </w:t>
        </w:r>
      </w:ins>
      <w:del w:id="235" w:author="daniel.calvey" w:date="2020-06-29T13:55:00Z">
        <w:r w:rsidR="00106B3E" w:rsidDel="009F3C22">
          <w:delText>m</w:delText>
        </w:r>
      </w:del>
      <w:proofErr w:type="spellStart"/>
      <w:r w:rsidR="00106B3E">
        <w:t>etabolic</w:t>
      </w:r>
      <w:proofErr w:type="spellEnd"/>
      <w:r w:rsidR="00106B3E">
        <w:t xml:space="preserve"> energy of </w:t>
      </w:r>
      <w:ins w:id="236" w:author="daniel.calvey" w:date="2020-06-29T13:56:00Z">
        <w:r>
          <w:t xml:space="preserve">all </w:t>
        </w:r>
      </w:ins>
      <w:r w:rsidR="00106B3E">
        <w:t xml:space="preserve">subjects </w:t>
      </w:r>
      <w:del w:id="237" w:author="daniel.calvey" w:date="2020-06-29T13:56:00Z">
        <w:r w:rsidR="00106B3E" w:rsidDel="009F3C22">
          <w:delText>were</w:delText>
        </w:r>
      </w:del>
      <w:ins w:id="238" w:author="daniel.calvey" w:date="2020-06-29T13:56:00Z">
        <w:r>
          <w:t xml:space="preserve"> was then</w:t>
        </w:r>
      </w:ins>
      <w:r w:rsidR="00106B3E">
        <w:t xml:space="preserve"> derived </w:t>
      </w:r>
      <w:ins w:id="239" w:author="daniel.calvey" w:date="2020-06-29T13:56:00Z">
        <w:r>
          <w:t xml:space="preserve">through </w:t>
        </w:r>
      </w:ins>
      <w:del w:id="240" w:author="daniel.calvey" w:date="2020-06-29T13:56:00Z">
        <w:r w:rsidR="00106B3E" w:rsidDel="009F3C22">
          <w:delText>by</w:delText>
        </w:r>
      </w:del>
      <w:r w:rsidR="00106B3E">
        <w:t xml:space="preserve"> integration of the metabolic power over the gait cycle. In order to compute the energy consumption of the assistive actuators, the power profile</w:t>
      </w:r>
      <w:ins w:id="241" w:author="daniel.calvey" w:date="2020-06-29T13:57:00Z">
        <w:r>
          <w:t>s</w:t>
        </w:r>
      </w:ins>
      <w:r w:rsidR="00106B3E">
        <w:t xml:space="preserve"> of the actuators were obtained and their absolute power profiles were integrated over the gait cycle and divided to the subjects</w:t>
      </w:r>
      <w:ins w:id="242" w:author="daniel.calvey" w:date="2020-06-29T13:57:00Z">
        <w:r w:rsidR="00071330">
          <w:t>’ total</w:t>
        </w:r>
      </w:ins>
      <w:r w:rsidR="00106B3E">
        <w:t xml:space="preserve"> mass. Similar to the energy consumption of the exoskeleton procedure, the negative energy or </w:t>
      </w:r>
      <w:del w:id="243" w:author="daniel.calvey" w:date="2020-06-29T13:58:00Z">
        <w:r w:rsidR="00106B3E" w:rsidDel="00071330">
          <w:delText>regeneratable</w:delText>
        </w:r>
      </w:del>
      <w:r w:rsidR="00106B3E">
        <w:t xml:space="preserve"> </w:t>
      </w:r>
      <w:proofErr w:type="spellStart"/>
      <w:ins w:id="244" w:author="daniel.calvey" w:date="2020-06-29T13:57:00Z">
        <w:r w:rsidR="00071330">
          <w:t>regenerable</w:t>
        </w:r>
        <w:proofErr w:type="spellEnd"/>
        <w:r w:rsidR="00071330">
          <w:t xml:space="preserve"> </w:t>
        </w:r>
      </w:ins>
      <w:r w:rsidR="00106B3E">
        <w:t xml:space="preserve">energy through a gait cycle </w:t>
      </w:r>
      <w:ins w:id="245" w:author="daniel.calvey" w:date="2020-06-29T13:58:00Z">
        <w:r w:rsidR="00071330">
          <w:t xml:space="preserve">was </w:t>
        </w:r>
      </w:ins>
      <w:del w:id="246" w:author="daniel.calvey" w:date="2020-06-29T13:58:00Z">
        <w:r w:rsidR="00106B3E" w:rsidDel="00071330">
          <w:delText>were</w:delText>
        </w:r>
      </w:del>
      <w:r w:rsidR="00106B3E">
        <w:t xml:space="preserve"> calculated by obtaining the negative power profile and </w:t>
      </w:r>
      <w:ins w:id="247" w:author="daniel.calvey" w:date="2020-06-29T13:58:00Z">
        <w:r w:rsidR="00071330">
          <w:t xml:space="preserve">integrating it </w:t>
        </w:r>
      </w:ins>
      <w:del w:id="248" w:author="daniel.calvey" w:date="2020-06-29T13:58:00Z">
        <w:r w:rsidR="00106B3E" w:rsidDel="00071330">
          <w:delText>integrated</w:delText>
        </w:r>
      </w:del>
      <w:r w:rsidR="00106B3E">
        <w:t xml:space="preserve"> over the gait cycle and </w:t>
      </w:r>
      <w:ins w:id="249" w:author="daniel.calvey" w:date="2020-06-29T13:58:00Z">
        <w:r w:rsidR="00071330">
          <w:t xml:space="preserve">normalizing it </w:t>
        </w:r>
      </w:ins>
      <w:bookmarkStart w:id="250" w:name="_GoBack"/>
      <w:bookmarkEnd w:id="250"/>
      <w:del w:id="251" w:author="daniel.calvey" w:date="2020-06-29T13:58:00Z">
        <w:r w:rsidR="00106B3E" w:rsidDel="00071330">
          <w:delText>normalized</w:delText>
        </w:r>
      </w:del>
      <w:r w:rsidR="00106B3E">
        <w:t xml:space="preserve"> to the mass of the subject.</w:t>
      </w:r>
    </w:p>
    <w:sectPr w:rsidR="005E58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daniel.calvey" w:date="2020-06-29T13:14:00Z" w:initials="s">
    <w:p w14:paraId="4B4707E6" w14:textId="4DF2F04A" w:rsidR="00591152" w:rsidRDefault="00591152">
      <w:pPr>
        <w:pStyle w:val="CommentText"/>
      </w:pPr>
      <w:r>
        <w:rPr>
          <w:rStyle w:val="CommentReference"/>
        </w:rPr>
        <w:annotationRef/>
      </w:r>
      <w:r>
        <w:t>Maybe “is”</w:t>
      </w:r>
    </w:p>
  </w:comment>
  <w:comment w:id="37" w:author="daniel.calvey" w:date="2020-06-29T13:15:00Z" w:initials="s">
    <w:p w14:paraId="63CB304E" w14:textId="3B01BF92" w:rsidR="00591152" w:rsidRDefault="00591152">
      <w:pPr>
        <w:pStyle w:val="CommentText"/>
      </w:pPr>
      <w:r>
        <w:rPr>
          <w:rStyle w:val="CommentReference"/>
        </w:rPr>
        <w:annotationRef/>
      </w:r>
      <w:r>
        <w:t>Maybe “Jacobian”</w:t>
      </w:r>
    </w:p>
  </w:comment>
  <w:comment w:id="161" w:author="daniel.calvey" w:date="2020-06-29T13:42:00Z" w:initials="s">
    <w:p w14:paraId="6A8D4020" w14:textId="20FDF7E2" w:rsidR="00244BFB" w:rsidRDefault="00244BFB">
      <w:pPr>
        <w:pStyle w:val="CommentText"/>
      </w:pPr>
      <w:r>
        <w:rPr>
          <w:rStyle w:val="CommentReference"/>
        </w:rPr>
        <w:annotationRef/>
      </w:r>
      <w:r>
        <w:t>Are these upper or lower case?</w:t>
      </w:r>
    </w:p>
  </w:comment>
  <w:comment w:id="192" w:author="daniel.calvey" w:date="2020-06-29T13:47:00Z" w:initials="s">
    <w:p w14:paraId="61946F30" w14:textId="7438F480" w:rsidR="009F3C22" w:rsidRDefault="009F3C22">
      <w:pPr>
        <w:pStyle w:val="CommentText"/>
      </w:pPr>
      <w:r>
        <w:rPr>
          <w:rStyle w:val="CommentReference"/>
        </w:rPr>
        <w:annotationRef/>
      </w:r>
      <w:r>
        <w:t xml:space="preserve"> Not sure if this is the right connector…maybe ‘at which”</w:t>
      </w:r>
    </w:p>
  </w:comment>
  <w:comment w:id="197" w:author="daniel.calvey" w:date="2020-06-29T13:50:00Z" w:initials="s">
    <w:p w14:paraId="39E4E018" w14:textId="18262771" w:rsidR="009F3C22" w:rsidRDefault="009F3C22">
      <w:pPr>
        <w:pStyle w:val="CommentText"/>
      </w:pPr>
      <w:r>
        <w:rPr>
          <w:rStyle w:val="CommentReference"/>
        </w:rPr>
        <w:annotationRef/>
      </w:r>
      <w:r>
        <w:t>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4707E6" w15:done="0"/>
  <w15:commentEx w15:paraId="63CB304E" w15:done="0"/>
  <w15:commentEx w15:paraId="6A8D4020" w15:done="0"/>
  <w15:commentEx w15:paraId="61946F30" w15:done="0"/>
  <w15:commentEx w15:paraId="39E4E0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calvey">
    <w15:presenceInfo w15:providerId="None" w15:userId="daniel.cal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3E"/>
    <w:rsid w:val="00071330"/>
    <w:rsid w:val="00106B3E"/>
    <w:rsid w:val="00244BFB"/>
    <w:rsid w:val="00591152"/>
    <w:rsid w:val="005E5802"/>
    <w:rsid w:val="006B0A16"/>
    <w:rsid w:val="009F3C22"/>
    <w:rsid w:val="00A823A2"/>
    <w:rsid w:val="00FA6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F2D8"/>
  <w15:chartTrackingRefBased/>
  <w15:docId w15:val="{BE87E113-E09F-48F8-AE17-32C86EE1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1152"/>
    <w:rPr>
      <w:sz w:val="16"/>
      <w:szCs w:val="16"/>
    </w:rPr>
  </w:style>
  <w:style w:type="paragraph" w:styleId="CommentText">
    <w:name w:val="annotation text"/>
    <w:basedOn w:val="Normal"/>
    <w:link w:val="CommentTextChar"/>
    <w:uiPriority w:val="99"/>
    <w:semiHidden/>
    <w:unhideWhenUsed/>
    <w:rsid w:val="00591152"/>
    <w:pPr>
      <w:spacing w:line="240" w:lineRule="auto"/>
    </w:pPr>
    <w:rPr>
      <w:sz w:val="20"/>
      <w:szCs w:val="20"/>
    </w:rPr>
  </w:style>
  <w:style w:type="character" w:customStyle="1" w:styleId="CommentTextChar">
    <w:name w:val="Comment Text Char"/>
    <w:basedOn w:val="DefaultParagraphFont"/>
    <w:link w:val="CommentText"/>
    <w:uiPriority w:val="99"/>
    <w:semiHidden/>
    <w:rsid w:val="00591152"/>
    <w:rPr>
      <w:sz w:val="20"/>
      <w:szCs w:val="20"/>
    </w:rPr>
  </w:style>
  <w:style w:type="paragraph" w:styleId="CommentSubject">
    <w:name w:val="annotation subject"/>
    <w:basedOn w:val="CommentText"/>
    <w:next w:val="CommentText"/>
    <w:link w:val="CommentSubjectChar"/>
    <w:uiPriority w:val="99"/>
    <w:semiHidden/>
    <w:unhideWhenUsed/>
    <w:rsid w:val="00591152"/>
    <w:rPr>
      <w:b/>
      <w:bCs/>
    </w:rPr>
  </w:style>
  <w:style w:type="character" w:customStyle="1" w:styleId="CommentSubjectChar">
    <w:name w:val="Comment Subject Char"/>
    <w:basedOn w:val="CommentTextChar"/>
    <w:link w:val="CommentSubject"/>
    <w:uiPriority w:val="99"/>
    <w:semiHidden/>
    <w:rsid w:val="00591152"/>
    <w:rPr>
      <w:b/>
      <w:bCs/>
      <w:sz w:val="20"/>
      <w:szCs w:val="20"/>
    </w:rPr>
  </w:style>
  <w:style w:type="paragraph" w:styleId="BalloonText">
    <w:name w:val="Balloon Text"/>
    <w:basedOn w:val="Normal"/>
    <w:link w:val="BalloonTextChar"/>
    <w:uiPriority w:val="99"/>
    <w:semiHidden/>
    <w:unhideWhenUsed/>
    <w:rsid w:val="005911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1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daniel.calvey</cp:lastModifiedBy>
  <cp:revision>2</cp:revision>
  <dcterms:created xsi:type="dcterms:W3CDTF">2020-06-29T11:00:00Z</dcterms:created>
  <dcterms:modified xsi:type="dcterms:W3CDTF">2020-06-29T11:00:00Z</dcterms:modified>
</cp:coreProperties>
</file>